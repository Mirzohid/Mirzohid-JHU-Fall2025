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D5CC" w14:textId="77777777" w:rsidR="00DF1B53" w:rsidRPr="00E57829" w:rsidRDefault="00DF1B53" w:rsidP="00DF1B53">
      <w:pPr>
        <w:jc w:val="center"/>
        <w:rPr>
          <w:rFonts w:asciiTheme="majorBidi" w:hAnsiTheme="majorBidi" w:cstheme="majorBidi"/>
        </w:rPr>
      </w:pPr>
    </w:p>
    <w:p w14:paraId="5FCB8DBF" w14:textId="77777777" w:rsidR="00DF1B53" w:rsidRPr="00E57829" w:rsidRDefault="00DF1B53" w:rsidP="00DF1B53">
      <w:pPr>
        <w:jc w:val="center"/>
        <w:rPr>
          <w:rFonts w:asciiTheme="majorBidi" w:hAnsiTheme="majorBidi" w:cstheme="majorBidi"/>
        </w:rPr>
      </w:pPr>
    </w:p>
    <w:p w14:paraId="55E9BFFF" w14:textId="77777777" w:rsidR="00DF1B53" w:rsidRPr="00E57829" w:rsidRDefault="00DF1B53" w:rsidP="00DF1B53">
      <w:pPr>
        <w:jc w:val="center"/>
        <w:rPr>
          <w:rFonts w:asciiTheme="majorBidi" w:hAnsiTheme="majorBidi" w:cstheme="majorBidi"/>
        </w:rPr>
      </w:pPr>
    </w:p>
    <w:p w14:paraId="178D6CE5" w14:textId="77777777" w:rsidR="00DF1B53" w:rsidRPr="00E57829" w:rsidRDefault="00DF1B53" w:rsidP="00DF1B53">
      <w:pPr>
        <w:jc w:val="center"/>
        <w:rPr>
          <w:rFonts w:asciiTheme="majorBidi" w:hAnsiTheme="majorBidi" w:cstheme="majorBidi"/>
        </w:rPr>
      </w:pPr>
    </w:p>
    <w:p w14:paraId="6FDAFA53" w14:textId="77777777" w:rsidR="00DF1B53" w:rsidRPr="00E57829" w:rsidRDefault="00DF1B53" w:rsidP="00DF1B53">
      <w:pPr>
        <w:jc w:val="center"/>
        <w:rPr>
          <w:rFonts w:asciiTheme="majorBidi" w:hAnsiTheme="majorBidi" w:cstheme="majorBidi"/>
        </w:rPr>
      </w:pPr>
    </w:p>
    <w:p w14:paraId="650106A5" w14:textId="77777777" w:rsidR="00431070" w:rsidRPr="00E57829" w:rsidRDefault="00431070" w:rsidP="00DF1B53">
      <w:pPr>
        <w:jc w:val="center"/>
        <w:rPr>
          <w:rFonts w:asciiTheme="majorBidi" w:hAnsiTheme="majorBidi" w:cstheme="majorBidi"/>
        </w:rPr>
      </w:pPr>
    </w:p>
    <w:p w14:paraId="14F0268E" w14:textId="77777777" w:rsidR="00431070" w:rsidRPr="00E57829" w:rsidDel="001D56E2" w:rsidRDefault="00431070" w:rsidP="00DF1B53">
      <w:pPr>
        <w:jc w:val="center"/>
        <w:rPr>
          <w:del w:id="0" w:author="Jamie Castle" w:date="2025-03-20T11:02:00Z" w16du:dateUtc="2025-03-20T15:02:00Z"/>
          <w:rFonts w:asciiTheme="majorBidi" w:hAnsiTheme="majorBidi" w:cstheme="majorBidi"/>
        </w:rPr>
      </w:pPr>
    </w:p>
    <w:p w14:paraId="1A3F25BA" w14:textId="77777777" w:rsidR="00431070" w:rsidRPr="00E57829" w:rsidDel="006E51FB" w:rsidRDefault="00431070" w:rsidP="00DF1B53">
      <w:pPr>
        <w:jc w:val="center"/>
        <w:rPr>
          <w:del w:id="1" w:author="Jamie Castle" w:date="2025-03-20T11:02:00Z" w16du:dateUtc="2025-03-20T15:02:00Z"/>
          <w:rFonts w:asciiTheme="majorBidi" w:hAnsiTheme="majorBidi" w:cstheme="majorBidi"/>
        </w:rPr>
      </w:pPr>
    </w:p>
    <w:p w14:paraId="53FBCC99" w14:textId="77777777" w:rsidR="00431070" w:rsidRPr="00E57829" w:rsidRDefault="00431070" w:rsidP="006E51FB">
      <w:pPr>
        <w:rPr>
          <w:rFonts w:asciiTheme="majorBidi" w:hAnsiTheme="majorBidi" w:cstheme="majorBidi"/>
        </w:rPr>
        <w:pPrChange w:id="2" w:author="Jamie Castle" w:date="2025-03-20T11:02:00Z" w16du:dateUtc="2025-03-20T15:02:00Z">
          <w:pPr>
            <w:jc w:val="center"/>
          </w:pPr>
        </w:pPrChange>
      </w:pPr>
    </w:p>
    <w:p w14:paraId="0B09F1AA" w14:textId="03970732" w:rsidR="00B45282" w:rsidRPr="00034389" w:rsidRDefault="00DF1B53" w:rsidP="00DF1B53">
      <w:pPr>
        <w:jc w:val="center"/>
        <w:rPr>
          <w:rFonts w:asciiTheme="majorBidi" w:hAnsiTheme="majorBidi" w:cstheme="majorBidi"/>
          <w:b/>
          <w:bCs/>
          <w:rPrChange w:id="3" w:author="Jamie Castle" w:date="2025-03-19T16:48:00Z" w16du:dateUtc="2025-03-19T20:48:00Z">
            <w:rPr>
              <w:rFonts w:asciiTheme="majorBidi" w:hAnsiTheme="majorBidi" w:cstheme="majorBidi"/>
            </w:rPr>
          </w:rPrChange>
        </w:rPr>
      </w:pPr>
      <w:r w:rsidRPr="00034389">
        <w:rPr>
          <w:rFonts w:asciiTheme="majorBidi" w:hAnsiTheme="majorBidi" w:cstheme="majorBidi"/>
          <w:b/>
          <w:bCs/>
          <w:rPrChange w:id="4" w:author="Jamie Castle" w:date="2025-03-19T16:48:00Z" w16du:dateUtc="2025-03-19T20:48:00Z">
            <w:rPr>
              <w:rFonts w:asciiTheme="majorBidi" w:hAnsiTheme="majorBidi" w:cstheme="majorBidi"/>
            </w:rPr>
          </w:rPrChange>
        </w:rPr>
        <w:t>Research Summary: Academic Disparity among English Language Learners</w:t>
      </w:r>
    </w:p>
    <w:p w14:paraId="54D78C5A" w14:textId="77777777" w:rsidR="00DF1B53" w:rsidRPr="00E57829" w:rsidRDefault="00DF1B53" w:rsidP="00DF1B53">
      <w:pPr>
        <w:jc w:val="center"/>
        <w:rPr>
          <w:rFonts w:asciiTheme="majorBidi" w:hAnsiTheme="majorBidi" w:cstheme="majorBidi"/>
        </w:rPr>
      </w:pPr>
    </w:p>
    <w:p w14:paraId="0F7FC9E9" w14:textId="508E28F5" w:rsidR="00DF1B53" w:rsidRPr="00E57829" w:rsidRDefault="00DF1B53" w:rsidP="00DF1B53">
      <w:pPr>
        <w:jc w:val="center"/>
        <w:rPr>
          <w:rFonts w:asciiTheme="majorBidi" w:hAnsiTheme="majorBidi" w:cstheme="majorBidi"/>
        </w:rPr>
      </w:pPr>
      <w:proofErr w:type="spellStart"/>
      <w:r w:rsidRPr="00E57829">
        <w:rPr>
          <w:rFonts w:asciiTheme="majorBidi" w:hAnsiTheme="majorBidi" w:cstheme="majorBidi"/>
        </w:rPr>
        <w:t>Mirzohid</w:t>
      </w:r>
      <w:proofErr w:type="spellEnd"/>
      <w:r w:rsidRPr="00E57829">
        <w:rPr>
          <w:rFonts w:asciiTheme="majorBidi" w:hAnsiTheme="majorBidi" w:cstheme="majorBidi"/>
        </w:rPr>
        <w:t xml:space="preserve"> </w:t>
      </w:r>
      <w:proofErr w:type="spellStart"/>
      <w:r w:rsidRPr="00E57829">
        <w:rPr>
          <w:rFonts w:asciiTheme="majorBidi" w:hAnsiTheme="majorBidi" w:cstheme="majorBidi"/>
        </w:rPr>
        <w:t>Mamasidikov</w:t>
      </w:r>
      <w:proofErr w:type="spellEnd"/>
    </w:p>
    <w:p w14:paraId="663D5F67" w14:textId="2A2E2FE7" w:rsidR="00DF1B53" w:rsidRPr="00E57829" w:rsidRDefault="00DF1B53" w:rsidP="00DF1B53">
      <w:pPr>
        <w:jc w:val="center"/>
        <w:rPr>
          <w:rFonts w:asciiTheme="majorBidi" w:hAnsiTheme="majorBidi" w:cstheme="majorBidi"/>
        </w:rPr>
      </w:pPr>
      <w:r w:rsidRPr="00E57829">
        <w:rPr>
          <w:rFonts w:asciiTheme="majorBidi" w:hAnsiTheme="majorBidi" w:cstheme="majorBidi"/>
        </w:rPr>
        <w:t>School of Education, Johns Hopkins University</w:t>
      </w:r>
    </w:p>
    <w:p w14:paraId="7E8E5E8D" w14:textId="77777777" w:rsidR="00DF1B53" w:rsidRPr="00034389" w:rsidRDefault="00DF1B53" w:rsidP="00DF1B53">
      <w:pPr>
        <w:jc w:val="center"/>
        <w:rPr>
          <w:rFonts w:asciiTheme="majorBidi" w:hAnsiTheme="majorBidi" w:cstheme="majorBidi"/>
          <w:rPrChange w:id="5" w:author="Jamie Castle" w:date="2025-03-19T16:48:00Z" w16du:dateUtc="2025-03-19T20:48:00Z">
            <w:rPr>
              <w:rFonts w:asciiTheme="majorBidi" w:hAnsiTheme="majorBidi" w:cstheme="majorBidi"/>
              <w:b/>
              <w:bCs/>
            </w:rPr>
          </w:rPrChange>
        </w:rPr>
      </w:pPr>
      <w:r w:rsidRPr="00034389">
        <w:rPr>
          <w:rFonts w:asciiTheme="majorBidi" w:hAnsiTheme="majorBidi" w:cstheme="majorBidi"/>
          <w:rPrChange w:id="6" w:author="Jamie Castle" w:date="2025-03-19T16:48:00Z" w16du:dateUtc="2025-03-19T20:48:00Z">
            <w:rPr>
              <w:rFonts w:asciiTheme="majorBidi" w:hAnsiTheme="majorBidi" w:cstheme="majorBidi"/>
              <w:b/>
              <w:bCs/>
            </w:rPr>
          </w:rPrChange>
        </w:rPr>
        <w:t>Research Methods and Systematic Inquiry I – ED.883.718.1</w:t>
      </w:r>
      <w:proofErr w:type="gramStart"/>
      <w:r w:rsidRPr="00034389">
        <w:rPr>
          <w:rFonts w:asciiTheme="majorBidi" w:hAnsiTheme="majorBidi" w:cstheme="majorBidi"/>
          <w:rPrChange w:id="7" w:author="Jamie Castle" w:date="2025-03-19T16:48:00Z" w16du:dateUtc="2025-03-19T20:48:00Z">
            <w:rPr>
              <w:rFonts w:asciiTheme="majorBidi" w:hAnsiTheme="majorBidi" w:cstheme="majorBidi"/>
              <w:b/>
              <w:bCs/>
            </w:rPr>
          </w:rPrChange>
        </w:rPr>
        <w:t>D.SP</w:t>
      </w:r>
      <w:proofErr w:type="gramEnd"/>
      <w:r w:rsidRPr="00034389">
        <w:rPr>
          <w:rFonts w:asciiTheme="majorBidi" w:hAnsiTheme="majorBidi" w:cstheme="majorBidi"/>
          <w:rPrChange w:id="8" w:author="Jamie Castle" w:date="2025-03-19T16:48:00Z" w16du:dateUtc="2025-03-19T20:48:00Z">
            <w:rPr>
              <w:rFonts w:asciiTheme="majorBidi" w:hAnsiTheme="majorBidi" w:cstheme="majorBidi"/>
              <w:b/>
              <w:bCs/>
            </w:rPr>
          </w:rPrChange>
        </w:rPr>
        <w:t>25</w:t>
      </w:r>
    </w:p>
    <w:p w14:paraId="36CE4421" w14:textId="77777777" w:rsidR="00DF1B53" w:rsidRPr="00E57829" w:rsidRDefault="00DF1B53" w:rsidP="00DF1B53">
      <w:pPr>
        <w:spacing w:before="100" w:beforeAutospacing="1" w:after="100" w:afterAutospacing="1" w:line="240" w:lineRule="auto"/>
        <w:jc w:val="center"/>
        <w:textAlignment w:val="top"/>
        <w:rPr>
          <w:rFonts w:asciiTheme="majorBidi" w:hAnsiTheme="majorBidi" w:cstheme="majorBidi"/>
        </w:rPr>
      </w:pPr>
      <w:r w:rsidRPr="00E57829">
        <w:rPr>
          <w:rFonts w:asciiTheme="majorBidi" w:hAnsiTheme="majorBidi" w:cstheme="majorBidi"/>
        </w:rPr>
        <w:t>Dr. Jamie Castle</w:t>
      </w:r>
    </w:p>
    <w:p w14:paraId="22187809" w14:textId="7B67A6E1" w:rsidR="00DF1B53" w:rsidRDefault="00DF1B53" w:rsidP="00DF1B53">
      <w:pPr>
        <w:spacing w:before="100" w:beforeAutospacing="1" w:after="100" w:afterAutospacing="1" w:line="240" w:lineRule="auto"/>
        <w:jc w:val="center"/>
        <w:textAlignment w:val="top"/>
        <w:rPr>
          <w:ins w:id="9" w:author="Jamie Castle" w:date="2025-03-20T10:59:00Z" w16du:dateUtc="2025-03-20T14:59:00Z"/>
          <w:rFonts w:asciiTheme="majorBidi" w:hAnsiTheme="majorBidi" w:cstheme="majorBidi"/>
        </w:rPr>
      </w:pPr>
      <w:del w:id="10" w:author="Jamie Castle" w:date="2025-03-20T10:58:00Z" w16du:dateUtc="2025-03-20T14:58:00Z">
        <w:r w:rsidRPr="00E57829" w:rsidDel="000854D9">
          <w:rPr>
            <w:rFonts w:asciiTheme="majorBidi" w:hAnsiTheme="majorBidi" w:cstheme="majorBidi"/>
          </w:rPr>
          <w:delText>3.8.</w:delText>
        </w:r>
      </w:del>
      <w:ins w:id="11" w:author="Jamie Castle" w:date="2025-03-20T10:58:00Z" w16du:dateUtc="2025-03-20T14:58:00Z">
        <w:r w:rsidR="000854D9">
          <w:rPr>
            <w:rFonts w:asciiTheme="majorBidi" w:hAnsiTheme="majorBidi" w:cstheme="majorBidi"/>
          </w:rPr>
          <w:t xml:space="preserve">March 8, </w:t>
        </w:r>
      </w:ins>
      <w:r w:rsidRPr="00E57829">
        <w:rPr>
          <w:rFonts w:asciiTheme="majorBidi" w:hAnsiTheme="majorBidi" w:cstheme="majorBidi"/>
        </w:rPr>
        <w:t>2025</w:t>
      </w:r>
    </w:p>
    <w:p w14:paraId="5ABDF74D" w14:textId="77777777" w:rsidR="000854D9" w:rsidRDefault="000854D9" w:rsidP="000854D9">
      <w:pPr>
        <w:spacing w:after="0" w:line="240" w:lineRule="auto"/>
        <w:textAlignment w:val="top"/>
        <w:rPr>
          <w:ins w:id="12" w:author="Jamie Castle" w:date="2025-03-20T10:59:00Z" w16du:dateUtc="2025-03-20T14:59:00Z"/>
          <w:rFonts w:asciiTheme="majorBidi" w:hAnsiTheme="majorBidi" w:cstheme="majorBidi"/>
        </w:rPr>
        <w:pPrChange w:id="13" w:author="Jamie Castle" w:date="2025-03-20T10:59:00Z" w16du:dateUtc="2025-03-20T14:59:00Z">
          <w:pPr>
            <w:spacing w:before="100" w:beforeAutospacing="1" w:after="100" w:afterAutospacing="1" w:line="240" w:lineRule="auto"/>
            <w:textAlignment w:val="top"/>
          </w:pPr>
        </w:pPrChange>
      </w:pPr>
    </w:p>
    <w:p w14:paraId="2D87E6F1" w14:textId="4BB0E4F0" w:rsidR="000854D9" w:rsidRDefault="000854D9" w:rsidP="000854D9">
      <w:pPr>
        <w:spacing w:after="0" w:line="240" w:lineRule="auto"/>
        <w:textAlignment w:val="top"/>
        <w:rPr>
          <w:ins w:id="14" w:author="Jamie Castle" w:date="2025-03-20T10:59:00Z" w16du:dateUtc="2025-03-20T14:59:00Z"/>
          <w:rFonts w:asciiTheme="majorBidi" w:hAnsiTheme="majorBidi" w:cstheme="majorBidi"/>
        </w:rPr>
        <w:pPrChange w:id="15" w:author="Jamie Castle" w:date="2025-03-20T10:59:00Z" w16du:dateUtc="2025-03-20T14:59:00Z">
          <w:pPr>
            <w:spacing w:before="100" w:beforeAutospacing="1" w:after="100" w:afterAutospacing="1" w:line="240" w:lineRule="auto"/>
            <w:textAlignment w:val="top"/>
          </w:pPr>
        </w:pPrChange>
      </w:pPr>
      <w:ins w:id="16" w:author="Jamie Castle" w:date="2025-03-20T10:59:00Z" w16du:dateUtc="2025-03-20T14:59:00Z">
        <w:r>
          <w:rPr>
            <w:rFonts w:asciiTheme="majorBidi" w:hAnsiTheme="majorBidi" w:cstheme="majorBidi"/>
          </w:rPr>
          <w:t xml:space="preserve">Hi </w:t>
        </w:r>
        <w:proofErr w:type="spellStart"/>
        <w:r>
          <w:rPr>
            <w:rFonts w:asciiTheme="majorBidi" w:hAnsiTheme="majorBidi" w:cstheme="majorBidi"/>
          </w:rPr>
          <w:t>Mirzohid</w:t>
        </w:r>
        <w:proofErr w:type="spellEnd"/>
        <w:r>
          <w:rPr>
            <w:rFonts w:asciiTheme="majorBidi" w:hAnsiTheme="majorBidi" w:cstheme="majorBidi"/>
          </w:rPr>
          <w:t>,</w:t>
        </w:r>
      </w:ins>
    </w:p>
    <w:p w14:paraId="7C38031B" w14:textId="77777777" w:rsidR="000854D9" w:rsidRPr="00E57829" w:rsidRDefault="000854D9" w:rsidP="000854D9">
      <w:pPr>
        <w:spacing w:after="0" w:line="240" w:lineRule="auto"/>
        <w:textAlignment w:val="top"/>
        <w:rPr>
          <w:rFonts w:asciiTheme="majorBidi" w:hAnsiTheme="majorBidi" w:cstheme="majorBidi"/>
        </w:rPr>
        <w:pPrChange w:id="17" w:author="Jamie Castle" w:date="2025-03-20T10:59:00Z" w16du:dateUtc="2025-03-20T14:59:00Z">
          <w:pPr>
            <w:spacing w:before="100" w:beforeAutospacing="1" w:after="100" w:afterAutospacing="1" w:line="240" w:lineRule="auto"/>
            <w:jc w:val="center"/>
            <w:textAlignment w:val="top"/>
          </w:pPr>
        </w:pPrChange>
      </w:pPr>
    </w:p>
    <w:p w14:paraId="178E1BE8" w14:textId="029DDE6E" w:rsidR="00571421" w:rsidRPr="00571421" w:rsidRDefault="00571421" w:rsidP="006E51FB">
      <w:pPr>
        <w:spacing w:after="0"/>
        <w:rPr>
          <w:ins w:id="18" w:author="Jamie Castle" w:date="2025-03-20T10:59:00Z" w16du:dateUtc="2025-03-20T14:59:00Z"/>
          <w:rFonts w:asciiTheme="majorBidi" w:hAnsiTheme="majorBidi" w:cstheme="majorBidi"/>
        </w:rPr>
        <w:pPrChange w:id="19" w:author="Jamie Castle" w:date="2025-03-20T11:01:00Z" w16du:dateUtc="2025-03-20T15:01:00Z">
          <w:pPr/>
        </w:pPrChange>
      </w:pPr>
      <w:ins w:id="20" w:author="Jamie Castle" w:date="2025-03-20T10:59:00Z" w16du:dateUtc="2025-03-20T14:59:00Z">
        <w:r w:rsidRPr="00571421">
          <w:rPr>
            <w:rFonts w:asciiTheme="majorBidi" w:hAnsiTheme="majorBidi" w:cstheme="majorBidi"/>
          </w:rPr>
          <w:t xml:space="preserve">This is a </w:t>
        </w:r>
        <w:r>
          <w:rPr>
            <w:rFonts w:asciiTheme="majorBidi" w:hAnsiTheme="majorBidi" w:cstheme="majorBidi"/>
          </w:rPr>
          <w:t>good</w:t>
        </w:r>
        <w:r w:rsidRPr="00571421">
          <w:rPr>
            <w:rFonts w:asciiTheme="majorBidi" w:hAnsiTheme="majorBidi" w:cstheme="majorBidi"/>
          </w:rPr>
          <w:t xml:space="preserve"> start to your proposed empirical project! You communicated your POP, provided </w:t>
        </w:r>
        <w:r>
          <w:rPr>
            <w:rFonts w:asciiTheme="majorBidi" w:hAnsiTheme="majorBidi" w:cstheme="majorBidi"/>
          </w:rPr>
          <w:t>many</w:t>
        </w:r>
        <w:r w:rsidRPr="00571421">
          <w:rPr>
            <w:rFonts w:asciiTheme="majorBidi" w:hAnsiTheme="majorBidi" w:cstheme="majorBidi"/>
          </w:rPr>
          <w:t xml:space="preserve"> research questions that relate to your POP, considered how to define and measure several of the constructs from your research questions, and discussed your initial ideas regarding your population and sampling plan. </w:t>
        </w:r>
      </w:ins>
      <w:ins w:id="21" w:author="Jamie Castle" w:date="2025-03-20T11:03:00Z" w16du:dateUtc="2025-03-20T15:03:00Z">
        <w:r w:rsidR="009732FA">
          <w:rPr>
            <w:rFonts w:asciiTheme="majorBidi" w:hAnsiTheme="majorBidi" w:cstheme="majorBidi"/>
          </w:rPr>
          <w:t>For</w:t>
        </w:r>
      </w:ins>
      <w:ins w:id="22" w:author="Jamie Castle" w:date="2025-03-20T10:59:00Z" w16du:dateUtc="2025-03-20T14:59:00Z">
        <w:r w:rsidRPr="00571421">
          <w:rPr>
            <w:rFonts w:asciiTheme="majorBidi" w:hAnsiTheme="majorBidi" w:cstheme="majorBidi"/>
          </w:rPr>
          <w:t xml:space="preserve"> Assignment 3, I’d like </w:t>
        </w:r>
      </w:ins>
      <w:ins w:id="23" w:author="Jamie Castle" w:date="2025-03-20T11:03:00Z" w16du:dateUtc="2025-03-20T15:03:00Z">
        <w:r w:rsidR="009732FA">
          <w:rPr>
            <w:rFonts w:asciiTheme="majorBidi" w:hAnsiTheme="majorBidi" w:cstheme="majorBidi"/>
          </w:rPr>
          <w:t xml:space="preserve">you to prioritize narrowing your list of </w:t>
        </w:r>
      </w:ins>
      <w:ins w:id="24" w:author="Jamie Castle" w:date="2025-03-20T11:00:00Z" w16du:dateUtc="2025-03-20T15:00:00Z">
        <w:r>
          <w:rPr>
            <w:rFonts w:asciiTheme="majorBidi" w:hAnsiTheme="majorBidi" w:cstheme="majorBidi"/>
          </w:rPr>
          <w:t xml:space="preserve">research questions </w:t>
        </w:r>
      </w:ins>
      <w:ins w:id="25" w:author="Jamie Castle" w:date="2025-03-20T11:01:00Z" w16du:dateUtc="2025-03-20T15:01:00Z">
        <w:r w:rsidR="007C7C9F">
          <w:rPr>
            <w:rFonts w:asciiTheme="majorBidi" w:hAnsiTheme="majorBidi" w:cstheme="majorBidi"/>
          </w:rPr>
          <w:t>to ensure your study will be manageable</w:t>
        </w:r>
        <w:r w:rsidR="006E51FB">
          <w:rPr>
            <w:rFonts w:asciiTheme="majorBidi" w:hAnsiTheme="majorBidi" w:cstheme="majorBidi"/>
          </w:rPr>
          <w:t>.</w:t>
        </w:r>
      </w:ins>
    </w:p>
    <w:p w14:paraId="41D15DE9" w14:textId="77777777" w:rsidR="00571421" w:rsidRPr="00571421" w:rsidRDefault="00571421" w:rsidP="006E51FB">
      <w:pPr>
        <w:spacing w:after="0"/>
        <w:rPr>
          <w:ins w:id="26" w:author="Jamie Castle" w:date="2025-03-20T10:59:00Z" w16du:dateUtc="2025-03-20T14:59:00Z"/>
          <w:rFonts w:asciiTheme="majorBidi" w:hAnsiTheme="majorBidi" w:cstheme="majorBidi"/>
        </w:rPr>
        <w:pPrChange w:id="27" w:author="Jamie Castle" w:date="2025-03-20T11:01:00Z" w16du:dateUtc="2025-03-20T15:01:00Z">
          <w:pPr/>
        </w:pPrChange>
      </w:pPr>
    </w:p>
    <w:p w14:paraId="4A95B95C" w14:textId="324078C9" w:rsidR="00DF1B53" w:rsidRDefault="00571421" w:rsidP="006E51FB">
      <w:pPr>
        <w:spacing w:after="0"/>
        <w:rPr>
          <w:ins w:id="28" w:author="Jamie Castle" w:date="2025-03-20T11:02:00Z" w16du:dateUtc="2025-03-20T15:02:00Z"/>
          <w:rFonts w:asciiTheme="majorBidi" w:hAnsiTheme="majorBidi" w:cstheme="majorBidi"/>
        </w:rPr>
      </w:pPr>
      <w:ins w:id="29" w:author="Jamie Castle" w:date="2025-03-20T10:59:00Z" w16du:dateUtc="2025-03-20T14:59:00Z">
        <w:r w:rsidRPr="00571421">
          <w:rPr>
            <w:rFonts w:asciiTheme="majorBidi" w:hAnsiTheme="majorBidi" w:cstheme="majorBidi"/>
          </w:rPr>
          <w:t xml:space="preserve">I left a range of comments </w:t>
        </w:r>
      </w:ins>
      <w:ins w:id="30" w:author="Jamie Castle" w:date="2025-03-20T11:02:00Z" w16du:dateUtc="2025-03-20T15:02:00Z">
        <w:r w:rsidR="001D56E2">
          <w:rPr>
            <w:rFonts w:asciiTheme="majorBidi" w:hAnsiTheme="majorBidi" w:cstheme="majorBidi"/>
          </w:rPr>
          <w:t>in your document</w:t>
        </w:r>
      </w:ins>
      <w:ins w:id="31" w:author="Jamie Castle" w:date="2025-03-20T10:59:00Z" w16du:dateUtc="2025-03-20T14:59:00Z">
        <w:r w:rsidRPr="00571421">
          <w:rPr>
            <w:rFonts w:asciiTheme="majorBidi" w:hAnsiTheme="majorBidi" w:cstheme="majorBidi"/>
          </w:rPr>
          <w:t xml:space="preserve"> to help further your thinking about your study in preparation for Assignment 3. Some comments relate to </w:t>
        </w:r>
      </w:ins>
      <w:ins w:id="32" w:author="Jamie Castle" w:date="2025-03-20T11:08:00Z" w16du:dateUtc="2025-03-20T15:08:00Z">
        <w:r w:rsidR="00820B04">
          <w:rPr>
            <w:rFonts w:asciiTheme="majorBidi" w:hAnsiTheme="majorBidi" w:cstheme="majorBidi"/>
          </w:rPr>
          <w:t>technical</w:t>
        </w:r>
        <w:r w:rsidR="008F1E5B">
          <w:rPr>
            <w:rFonts w:asciiTheme="majorBidi" w:hAnsiTheme="majorBidi" w:cstheme="majorBidi"/>
          </w:rPr>
          <w:t xml:space="preserve"> notes, some to </w:t>
        </w:r>
      </w:ins>
      <w:ins w:id="33" w:author="Jamie Castle" w:date="2025-03-20T10:59:00Z" w16du:dateUtc="2025-03-20T14:59:00Z">
        <w:r w:rsidRPr="00571421">
          <w:rPr>
            <w:rFonts w:asciiTheme="majorBidi" w:hAnsiTheme="majorBidi" w:cstheme="majorBidi"/>
          </w:rPr>
          <w:t xml:space="preserve">APA guidelines, </w:t>
        </w:r>
      </w:ins>
      <w:ins w:id="34" w:author="Jamie Castle" w:date="2025-03-20T11:08:00Z" w16du:dateUtc="2025-03-20T15:08:00Z">
        <w:r w:rsidR="008F1E5B">
          <w:rPr>
            <w:rFonts w:asciiTheme="majorBidi" w:hAnsiTheme="majorBidi" w:cstheme="majorBidi"/>
          </w:rPr>
          <w:t>and</w:t>
        </w:r>
      </w:ins>
      <w:ins w:id="35" w:author="Jamie Castle" w:date="2025-03-20T10:59:00Z" w16du:dateUtc="2025-03-20T14:59:00Z">
        <w:r w:rsidRPr="00571421">
          <w:rPr>
            <w:rFonts w:asciiTheme="majorBidi" w:hAnsiTheme="majorBidi" w:cstheme="majorBidi"/>
          </w:rPr>
          <w:t xml:space="preserve"> others to the content of your research plan so far. </w:t>
        </w:r>
      </w:ins>
      <w:ins w:id="36" w:author="Jamie Castle" w:date="2025-03-20T11:03:00Z" w16du:dateUtc="2025-03-20T15:03:00Z">
        <w:r w:rsidR="009732FA">
          <w:rPr>
            <w:rFonts w:asciiTheme="majorBidi" w:hAnsiTheme="majorBidi" w:cstheme="majorBidi"/>
          </w:rPr>
          <w:t>Please bring your questions about my feedback to our meeting on 4/1. I look forward to talking with you then!</w:t>
        </w:r>
      </w:ins>
    </w:p>
    <w:p w14:paraId="0D815E4F" w14:textId="77777777" w:rsidR="006E51FB" w:rsidRDefault="006E51FB" w:rsidP="006E51FB">
      <w:pPr>
        <w:spacing w:after="0"/>
        <w:rPr>
          <w:ins w:id="37" w:author="Jamie Castle" w:date="2025-03-20T11:02:00Z" w16du:dateUtc="2025-03-20T15:02:00Z"/>
          <w:rFonts w:asciiTheme="majorBidi" w:hAnsiTheme="majorBidi" w:cstheme="majorBidi"/>
        </w:rPr>
      </w:pPr>
    </w:p>
    <w:p w14:paraId="59581EA7" w14:textId="1B9208B1" w:rsidR="006E51FB" w:rsidRDefault="006E51FB" w:rsidP="006E51FB">
      <w:pPr>
        <w:spacing w:after="0"/>
        <w:rPr>
          <w:ins w:id="38" w:author="Jamie Castle" w:date="2025-03-20T11:02:00Z" w16du:dateUtc="2025-03-20T15:02:00Z"/>
          <w:rFonts w:asciiTheme="majorBidi" w:hAnsiTheme="majorBidi" w:cstheme="majorBidi"/>
        </w:rPr>
      </w:pPr>
      <w:ins w:id="39" w:author="Jamie Castle" w:date="2025-03-20T11:02:00Z" w16du:dateUtc="2025-03-20T15:02:00Z">
        <w:r>
          <w:rPr>
            <w:rFonts w:asciiTheme="majorBidi" w:hAnsiTheme="majorBidi" w:cstheme="majorBidi"/>
          </w:rPr>
          <w:t>Jamie</w:t>
        </w:r>
      </w:ins>
    </w:p>
    <w:p w14:paraId="5A3EBE6F" w14:textId="77777777" w:rsidR="006E51FB" w:rsidRDefault="006E51FB" w:rsidP="006E51FB">
      <w:pPr>
        <w:spacing w:after="0"/>
        <w:rPr>
          <w:ins w:id="40" w:author="Jamie Castle" w:date="2025-03-20T11:02:00Z" w16du:dateUtc="2025-03-20T15:02:00Z"/>
          <w:rFonts w:asciiTheme="majorBidi" w:hAnsiTheme="majorBidi" w:cstheme="majorBidi"/>
        </w:rPr>
      </w:pPr>
    </w:p>
    <w:p w14:paraId="5020D13A" w14:textId="4D371C7A" w:rsidR="006E51FB" w:rsidRPr="00E57829" w:rsidRDefault="006E51FB" w:rsidP="006E51FB">
      <w:pPr>
        <w:spacing w:after="0"/>
        <w:rPr>
          <w:rFonts w:asciiTheme="majorBidi" w:hAnsiTheme="majorBidi" w:cstheme="majorBidi"/>
        </w:rPr>
        <w:pPrChange w:id="41" w:author="Jamie Castle" w:date="2025-03-20T11:02:00Z" w16du:dateUtc="2025-03-20T15:02:00Z">
          <w:pPr/>
        </w:pPrChange>
      </w:pPr>
      <w:ins w:id="42" w:author="Jamie Castle" w:date="2025-03-20T11:02:00Z" w16du:dateUtc="2025-03-20T15:02:00Z">
        <w:r>
          <w:rPr>
            <w:rFonts w:asciiTheme="majorBidi" w:hAnsiTheme="majorBidi" w:cstheme="majorBidi"/>
          </w:rPr>
          <w:t xml:space="preserve">Score: </w:t>
        </w:r>
      </w:ins>
      <w:ins w:id="43" w:author="Jamie Castle" w:date="2025-03-20T11:08:00Z" w16du:dateUtc="2025-03-20T15:08:00Z">
        <w:r w:rsidR="008F1E5B">
          <w:rPr>
            <w:rFonts w:asciiTheme="majorBidi" w:hAnsiTheme="majorBidi" w:cstheme="majorBidi"/>
          </w:rPr>
          <w:t>23.</w:t>
        </w:r>
      </w:ins>
      <w:ins w:id="44" w:author="Jamie Castle" w:date="2025-03-20T11:09:00Z" w16du:dateUtc="2025-03-20T15:09:00Z">
        <w:r w:rsidR="002774B0">
          <w:rPr>
            <w:rFonts w:asciiTheme="majorBidi" w:hAnsiTheme="majorBidi" w:cstheme="majorBidi"/>
          </w:rPr>
          <w:t>5/25</w:t>
        </w:r>
      </w:ins>
    </w:p>
    <w:p w14:paraId="3DEB69A2" w14:textId="77777777" w:rsidR="00DF1B53" w:rsidRPr="00E57829" w:rsidRDefault="00DF1B53">
      <w:pPr>
        <w:rPr>
          <w:rFonts w:asciiTheme="majorBidi" w:hAnsiTheme="majorBidi" w:cstheme="majorBidi"/>
        </w:rPr>
      </w:pPr>
    </w:p>
    <w:p w14:paraId="3B039161" w14:textId="77777777" w:rsidR="00DF1B53" w:rsidRPr="00E57829" w:rsidRDefault="00DF1B53">
      <w:pPr>
        <w:rPr>
          <w:rFonts w:asciiTheme="majorBidi" w:hAnsiTheme="majorBidi" w:cstheme="majorBidi"/>
        </w:rPr>
      </w:pPr>
    </w:p>
    <w:p w14:paraId="2B6382E1" w14:textId="77777777" w:rsidR="00DF1B53" w:rsidRPr="00E57829" w:rsidRDefault="00DF1B53">
      <w:pPr>
        <w:rPr>
          <w:rFonts w:asciiTheme="majorBidi" w:hAnsiTheme="majorBidi" w:cstheme="majorBidi"/>
        </w:rPr>
      </w:pPr>
    </w:p>
    <w:p w14:paraId="686178F2" w14:textId="77777777" w:rsidR="00DF1B53" w:rsidRPr="00E57829" w:rsidRDefault="00DF1B53">
      <w:pPr>
        <w:rPr>
          <w:rFonts w:asciiTheme="majorBidi" w:hAnsiTheme="majorBidi" w:cstheme="majorBidi"/>
        </w:rPr>
      </w:pPr>
    </w:p>
    <w:p w14:paraId="3E3C9BED" w14:textId="77777777" w:rsidR="00DF1B53" w:rsidRPr="00E57829" w:rsidRDefault="00DF1B53">
      <w:pPr>
        <w:rPr>
          <w:rFonts w:asciiTheme="majorBidi" w:hAnsiTheme="majorBidi" w:cstheme="majorBidi"/>
        </w:rPr>
      </w:pPr>
    </w:p>
    <w:p w14:paraId="67706912" w14:textId="77777777" w:rsidR="00DF1B53" w:rsidRPr="00E57829" w:rsidRDefault="00DF1B53">
      <w:pPr>
        <w:rPr>
          <w:rFonts w:asciiTheme="majorBidi" w:hAnsiTheme="majorBidi" w:cstheme="majorBidi"/>
        </w:rPr>
      </w:pPr>
    </w:p>
    <w:p w14:paraId="4AB26383" w14:textId="77777777" w:rsidR="00DF1B53" w:rsidRPr="00E57829" w:rsidRDefault="00DF1B53">
      <w:pPr>
        <w:rPr>
          <w:rFonts w:asciiTheme="majorBidi" w:hAnsiTheme="majorBidi" w:cstheme="majorBidi"/>
        </w:rPr>
      </w:pPr>
    </w:p>
    <w:p w14:paraId="00412165" w14:textId="77777777" w:rsidR="00DF1B53" w:rsidRPr="00E57829" w:rsidRDefault="00DF1B53">
      <w:pPr>
        <w:rPr>
          <w:rFonts w:asciiTheme="majorBidi" w:hAnsiTheme="majorBidi" w:cstheme="majorBidi"/>
        </w:rPr>
      </w:pPr>
    </w:p>
    <w:p w14:paraId="7AA54A9F" w14:textId="77777777" w:rsidR="00DF1B53" w:rsidRPr="00E57829" w:rsidRDefault="00DF1B53">
      <w:pPr>
        <w:rPr>
          <w:rFonts w:asciiTheme="majorBidi" w:hAnsiTheme="majorBidi" w:cstheme="majorBidi"/>
        </w:rPr>
      </w:pPr>
    </w:p>
    <w:p w14:paraId="2D7469F3" w14:textId="57574FC8" w:rsidR="00DF1B53" w:rsidRPr="00E57829" w:rsidRDefault="00DF1B53" w:rsidP="00034389">
      <w:pPr>
        <w:jc w:val="center"/>
        <w:rPr>
          <w:rFonts w:asciiTheme="majorBidi" w:hAnsiTheme="majorBidi" w:cstheme="majorBidi"/>
          <w:b/>
          <w:bCs/>
        </w:rPr>
        <w:pPrChange w:id="45" w:author="Jamie Castle" w:date="2025-03-19T16:48:00Z" w16du:dateUtc="2025-03-19T20:48:00Z">
          <w:pPr/>
        </w:pPrChange>
      </w:pPr>
      <w:r w:rsidRPr="00E57829">
        <w:rPr>
          <w:rFonts w:asciiTheme="majorBidi" w:hAnsiTheme="majorBidi" w:cstheme="majorBidi"/>
          <w:b/>
          <w:bCs/>
        </w:rPr>
        <w:t xml:space="preserve">Research Summary: Academic Disparity among English Language </w:t>
      </w:r>
      <w:commentRangeStart w:id="46"/>
      <w:r w:rsidRPr="00E57829">
        <w:rPr>
          <w:rFonts w:asciiTheme="majorBidi" w:hAnsiTheme="majorBidi" w:cstheme="majorBidi"/>
          <w:b/>
          <w:bCs/>
        </w:rPr>
        <w:t>Learners</w:t>
      </w:r>
      <w:commentRangeEnd w:id="46"/>
      <w:r w:rsidR="002E4A16">
        <w:rPr>
          <w:rStyle w:val="CommentReference"/>
        </w:rPr>
        <w:commentReference w:id="46"/>
      </w:r>
    </w:p>
    <w:p w14:paraId="719395B0" w14:textId="6E36553C" w:rsidR="00E8095E" w:rsidRDefault="00431070" w:rsidP="00846768">
      <w:pPr>
        <w:spacing w:before="100" w:beforeAutospacing="1" w:after="100" w:afterAutospacing="1" w:line="480" w:lineRule="auto"/>
        <w:ind w:firstLine="720"/>
        <w:rPr>
          <w:rFonts w:asciiTheme="majorBidi" w:hAnsiTheme="majorBidi" w:cstheme="majorBidi"/>
        </w:rPr>
      </w:pPr>
      <w:r w:rsidRPr="00E57829">
        <w:rPr>
          <w:rFonts w:asciiTheme="majorBidi" w:eastAsia="Times New Roman" w:hAnsiTheme="majorBidi" w:cstheme="majorBidi"/>
        </w:rPr>
        <w:t xml:space="preserve">Today, English learners represent more than 10% of the total K-12 student population in U.S. schools </w:t>
      </w:r>
      <w:r w:rsidRPr="00E57829">
        <w:rPr>
          <w:rFonts w:asciiTheme="majorBidi" w:eastAsia="Times New Roman" w:hAnsiTheme="majorBidi" w:cstheme="majorBidi"/>
        </w:rPr>
        <w:fldChar w:fldCharType="begin"/>
      </w:r>
      <w:r w:rsidRPr="00E57829">
        <w:rPr>
          <w:rFonts w:asciiTheme="majorBidi" w:eastAsia="Times New Roman" w:hAnsiTheme="majorBidi" w:cstheme="majorBidi"/>
        </w:rPr>
        <w:instrText xml:space="preserve"> ADDIN ZOTERO_ITEM CSL_CITATION {"citationID":"q68bL3wX","properties":{"formattedCitation":"(Mang, 2021; {\\i{}PISA 2022 U.S. Results}, n.d.; Rutkowski &amp; Rutkowski, 2016, p. 264)","plainCitation":"(Mang, 2021; PISA 2022 U.S. Results, n.d.; Rutkowski &amp; Rutkowski, 2016, p. 264)","noteIndex":0},"citationItems":[{"id":70,"uris":["http://zotero.org/users/13105229/items/3UYMH7MP"],"itemData":{"id":70,"type":"article-journal","source":"mediatum.ub.tum.de","title":"Programme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Results","URL":"https://nces.ed.gov/surveys/pisa/pisa2022/","accessed":{"date-parts":[["2023",12,9]]}}},{"id":232,"uris":["http://zotero.org/users/13105229/items/FF3JN79Y"],"itemData":{"id":232,"type":"article-journal","abstract":"In the current article, we consider the influential position of the Programme for International Student Assessment (PISA) and discuss several methodological areas that demonstrate the need for caution when using and interpreting PISA results. We motivate our argument by briefly describing the program’s increased influence in educational policy over time. Subsequently, we describe the methodological areas of interest, including sampling participants, the achievement estimation model, and measuring trends. We also offer our perspectives on how the Organisation for Economic Co-operation and Development might productively and more clearly communicate PISA’s limitations.","container-title":"Educational Researcher","DOI":"10.3102/0013189X16649961","ISSN":"0013-189X","issue":"4","language":"en","note":"publisher: American Educational Research Association","page":"252-257","source":"SAGE Journals","title":"A Call for a More Measured Approach to Reporting and Interpreting PISA Results","volume":"45","author":[{"family":"Rutkowski","given":"Leslie"},{"family":"Rutkowski","given":"David"}],"issued":{"date-parts":[["2016",5,1]]}},"locator":"264","label":"page"}],"schema":"https://github.com/citation-style-language/schema/raw/master/csl-citation.json"} </w:instrText>
      </w:r>
      <w:r w:rsidRPr="00E57829">
        <w:rPr>
          <w:rFonts w:asciiTheme="majorBidi" w:eastAsia="Times New Roman" w:hAnsiTheme="majorBidi" w:cstheme="majorBidi"/>
        </w:rPr>
        <w:fldChar w:fldCharType="separate"/>
      </w:r>
      <w:r w:rsidRPr="00E57829">
        <w:rPr>
          <w:rFonts w:asciiTheme="majorBidi" w:hAnsiTheme="majorBidi" w:cstheme="majorBidi"/>
        </w:rPr>
        <w:t xml:space="preserve">(Mang, 2021; </w:t>
      </w:r>
      <w:r w:rsidRPr="00E57829">
        <w:rPr>
          <w:rFonts w:asciiTheme="majorBidi" w:hAnsiTheme="majorBidi" w:cstheme="majorBidi"/>
          <w:i/>
          <w:iCs/>
        </w:rPr>
        <w:t>PISA 2022 U.S. Results</w:t>
      </w:r>
      <w:r w:rsidRPr="00E57829">
        <w:rPr>
          <w:rFonts w:asciiTheme="majorBidi" w:hAnsiTheme="majorBidi" w:cstheme="majorBidi"/>
        </w:rPr>
        <w:t>, n.d.; Rutkowski &amp; Rutkowski, 2016, p. 264)</w:t>
      </w:r>
      <w:r w:rsidRPr="00E57829">
        <w:rPr>
          <w:rFonts w:asciiTheme="majorBidi" w:eastAsia="Times New Roman" w:hAnsiTheme="majorBidi" w:cstheme="majorBidi"/>
        </w:rPr>
        <w:fldChar w:fldCharType="end"/>
      </w:r>
      <w:r w:rsidRPr="00E57829">
        <w:rPr>
          <w:rFonts w:asciiTheme="majorBidi" w:eastAsia="Times New Roman" w:hAnsiTheme="majorBidi" w:cstheme="majorBidi"/>
        </w:rPr>
        <w:t xml:space="preserve">. </w:t>
      </w:r>
      <w:r w:rsidRPr="00E57829">
        <w:rPr>
          <w:rFonts w:asciiTheme="majorBidi" w:hAnsiTheme="majorBidi" w:cstheme="majorBidi"/>
        </w:rPr>
        <w:t xml:space="preserve">English learners (ELs), due to limited language proficiency, are reported to be underperforming academically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{"citationID":"asQnhRzC","properties":{"formattedCitation":"(Rosen et al., 2018; Tong et al., 2014)","plainCitation":"(Rosen et al., 2018; Tong et al., 2014)","noteIndex":0},"citationItems":[{"id":83,"uris":["http://zotero.org/users/13105229/items/WNELKQ35"],"itemData":{"id":83,"type":"article-journal","abstract":"Growing evidence suggests that childhood socioeconomic status (SES) influences neural development, which may contribute to the well-documented SES-related disparities in academic achievement. However, the particular aspects of SES that impact neural structure and function are not well understood. Here, we investigate associations of childhood SES and a potential mechanism—degree of cognitive stimulation in the home environment—with cortical structure, white matter microstructure, and neural function during a working memory (WM) task across development. Analyses included 53 youths (age 6–19 years). Higher SES as reflected in the income-to-needs ratio was associated with higher parent-reported achievement, WM performance, and cognitive stimulation in the home environment. Although SES was not significantly associated with cortical thickness, children raised in more cognitively stimulating environments had thicker cortex in the frontoparietal network and cognitive stimulation mediated the assocation between SES and cortical thickness in the frontoparietal network. Higher family SES was associated with white matter microstructure and neural activation in the frontoparietal network during a WM task, including greater fractional anisotropy (FA) in the right and left superior longitudinal fasciculi (SLF), and greater BOLD activation in multiple regions of the prefrontal cortex during WM encoding and maintenance. Greater FA and activation in these regions was associated higher parent-reported achievement. Together, cognitive stimulation, WM performance, FA in the SLF, and prefrontal activation during WM encoding and maintenance significantly mediated the association between SES and parent-reported achievement. These findings highlight potential neural, cognitive, and environmental mechanisms linking SES with academic achievement and suggest that enhancing cognitive stimulation in the home environment might be one effective strategy for reducing SES-related disparities in academic outcomes.","container-title":"NeuroImage","DOI":"10.1016/j.neuroimage.2018.02.043","ISSN":"1053-8119","journalAbbreviation":"NeuroImage","page":"298-310","source":"ScienceDirect","title":"Socioeconomic disparities in academic achievement: A multi-modal investigation of neural mechanisms in children and adolescents","title-short":"Socioeconomic disparities in academic achievement","volume":"173","author":[{"family":"Rosen","given":"Maya L."},{"family":"Sheridan","given":"Margaret A."},{"family":"Sambrook","given":"Kelly A."},{"family":"Meltzoff","given":"Andrew N."},{"family":"McLaughlin","given":"Katie A."}],"issued":{"date-parts":[["2018",6,1]]}}},{"id":45,"uris":["http://zotero.org/users/13105229/items/NXGKKIAA"],"itemData":{"id":45,"type":"article-journal","abstract":"The authors examined the impact of 2 subsequent, longitudinal interdisciplinary interventions for 58 Hispanic English language learners (ELLs): (a) Grade 5 science with English language/reading embedded (i.e., science intervention) and (b) K–3 English language/reading with science embedded (i.e., language/reading intervention). Results revealed that (a) in the science intervention treatment ELLs outperformed their counterparts in English-reading fluency, knowledge of word meaning, and science and reading achievement; (b) in the language/reading intervention treatment ELLs continued to develop faster than their peers in English oracy, reading fluency, and comprehension; (c) ELLs benefited more from the science intervention if they received the prior language/reading intervention. We conclude that for ELLs, the integration of science and English language/reading should primarily focus on reading in elementary grades and science in Grade 5.","container-title":"The Journal of Educational Research","DOI":"10.1080/00220671.2013.833072","ISSN":"0022-0671","issue":"5","note":"publisher: Routledge\n_eprint: https://doi.org/10.1080/00220671.2013.833072","page":"410-426","source":"Taylor and Francis+NEJM","title":"Integrating Literacy and Science for English Language Learners: From Learning-to-Read to Reading-to-Learn","title-short":"Integrating Literacy and Science for English Language Learners","volume":"107","author":[{"family":"Tong","given":"Fuhui"},{"family":"Irby","given":"Beverly J."},{"family":"Lara-Alecio","given":"Rafael"},{"family":"Koch","given":"Janice"}],"issued":{"date-parts":[["2014",9,3]]}}}],"schema":"https://github.com/citation-style-language/schema/raw/master/csl-citation.json"}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(Rosen et al., 2018; Tong et al., 2014)</w:t>
      </w:r>
      <w:r w:rsidRPr="00E57829">
        <w:rPr>
          <w:rFonts w:asciiTheme="majorBidi" w:hAnsiTheme="majorBidi" w:cstheme="majorBidi"/>
        </w:rPr>
        <w:fldChar w:fldCharType="end"/>
      </w:r>
      <w:r w:rsidRPr="00E57829">
        <w:rPr>
          <w:rFonts w:asciiTheme="majorBidi" w:hAnsiTheme="majorBidi" w:cstheme="majorBidi"/>
        </w:rPr>
        <w:t xml:space="preserve"> </w:t>
      </w:r>
      <w:commentRangeStart w:id="47"/>
      <w:r w:rsidRPr="00E57829">
        <w:rPr>
          <w:rFonts w:asciiTheme="majorBidi" w:hAnsiTheme="majorBidi" w:cstheme="majorBidi"/>
        </w:rPr>
        <w:t xml:space="preserve">either domestically or transnationally </w:t>
      </w:r>
      <w:commentRangeEnd w:id="47"/>
      <w:r w:rsidR="004F4508">
        <w:rPr>
          <w:rStyle w:val="CommentReference"/>
        </w:rPr>
        <w:commentReference w:id="47"/>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{"citationID":"LvsBd0aL","properties":{"formattedCitation":"(Mang 2021; \\uc0\\u8220{}PISA 2022 U.S. Results,\\uc0\\u8221{} n.d.)","plainCitation":"(Mang 2021; “PISA 2022 U.S. Results,” n.d.)","noteIndex":0},"citationItems":[{"id":70,"uris":["http://zotero.org/users/13105229/items/3UYMH7MP"],"itemData":{"id":70,"type":"article-journal","source":"mediatum.ub.tum.de","title":"Programme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kern w:val="0"/>
        </w:rPr>
        <w:t>(</w:t>
      </w:r>
      <w:proofErr w:type="spellStart"/>
      <w:r w:rsidRPr="00E57829">
        <w:rPr>
          <w:rFonts w:asciiTheme="majorBidi" w:hAnsiTheme="majorBidi" w:cstheme="majorBidi"/>
          <w:kern w:val="0"/>
        </w:rPr>
        <w:t>Mang</w:t>
      </w:r>
      <w:proofErr w:type="spellEnd"/>
      <w:r w:rsidRPr="00E57829">
        <w:rPr>
          <w:rFonts w:asciiTheme="majorBidi" w:hAnsiTheme="majorBidi" w:cstheme="majorBidi"/>
          <w:kern w:val="0"/>
        </w:rPr>
        <w:t xml:space="preserve"> 2021; “PISA 2022 U.S. Results,” n.d.)</w:t>
      </w:r>
      <w:r w:rsidRPr="00E57829">
        <w:rPr>
          <w:rFonts w:asciiTheme="majorBidi" w:hAnsiTheme="majorBidi" w:cstheme="majorBidi"/>
        </w:rPr>
        <w:fldChar w:fldCharType="end"/>
      </w:r>
      <w:r w:rsidRPr="00E57829">
        <w:rPr>
          <w:rFonts w:asciiTheme="majorBidi" w:hAnsiTheme="majorBidi" w:cstheme="majorBidi"/>
        </w:rPr>
        <w:t xml:space="preserve">. </w:t>
      </w:r>
      <w:ins w:id="48" w:author="Jamie Castle" w:date="2025-03-19T16:49:00Z" w16du:dateUtc="2025-03-19T20:49:00Z">
        <w:r w:rsidR="003D5EFD">
          <w:rPr>
            <w:rFonts w:asciiTheme="majorBidi" w:hAnsiTheme="majorBidi" w:cstheme="majorBidi"/>
          </w:rPr>
          <w:t xml:space="preserve">The </w:t>
        </w:r>
      </w:ins>
      <w:r w:rsidRPr="00E57829">
        <w:rPr>
          <w:rFonts w:asciiTheme="majorBidi" w:hAnsiTheme="majorBidi" w:cstheme="majorBidi"/>
        </w:rPr>
        <w:t xml:space="preserve">ELs </w:t>
      </w:r>
      <w:commentRangeStart w:id="49"/>
      <w:r w:rsidRPr="00E57829">
        <w:rPr>
          <w:rFonts w:asciiTheme="majorBidi" w:hAnsiTheme="majorBidi" w:cstheme="majorBidi"/>
        </w:rPr>
        <w:t xml:space="preserve">I encountered in my POP context </w:t>
      </w:r>
      <w:commentRangeEnd w:id="49"/>
      <w:r w:rsidR="00334F39">
        <w:rPr>
          <w:rStyle w:val="CommentReference"/>
        </w:rPr>
        <w:commentReference w:id="49"/>
      </w:r>
      <w:r w:rsidRPr="00E57829">
        <w:rPr>
          <w:rFonts w:asciiTheme="majorBidi" w:hAnsiTheme="majorBidi" w:cstheme="majorBidi"/>
        </w:rPr>
        <w:t xml:space="preserve">had previously matriculated in </w:t>
      </w:r>
      <w:ins w:id="50" w:author="Jamie Castle" w:date="2025-03-19T16:49:00Z" w16du:dateUtc="2025-03-19T20:49:00Z">
        <w:r w:rsidR="003D5EFD">
          <w:rPr>
            <w:rFonts w:asciiTheme="majorBidi" w:hAnsiTheme="majorBidi" w:cstheme="majorBidi"/>
          </w:rPr>
          <w:t xml:space="preserve">a </w:t>
        </w:r>
      </w:ins>
      <w:r w:rsidRPr="00E57829">
        <w:rPr>
          <w:rFonts w:asciiTheme="majorBidi" w:hAnsiTheme="majorBidi" w:cstheme="majorBidi"/>
        </w:rPr>
        <w:t xml:space="preserve">public school system, albeit for a short periods of time, where they were identified as belonging to one or more “at-risk” status groups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{"citationID":"o22WXB4Z","properties":{"formattedCitation":"(Callahan 2013)","plainCitation":"(Callahan 2013)","noteIndex":0},"citationItems":[{"id":244,"uris":["http://zotero.org/users/13105229/items/YTFI6KZN"],"itemData":{"id":244,"type":"article-journal","container-title":"Santa Barbara: California Drop out Research Project. Available at: http://www. cdrp. ucsb. edu/pubs_reports. htm (accessed January 12, 2014)","source":"Google Scholar","title":"The English learner dropout dilemma: Multiple risks and multiple resources","title-short":"The English learner dropout dilemma","URL":"https://cdrpsb.org/researchreport19.pdf","author":[{"family":"Callahan","given":"Rebecca M."}],"accessed":{"date-parts":[["2023",12,9]]},"issued":{"date-parts":[["2013"]]}}}],"schema":"https://github.com/citation-style-language/schema/raw/master/csl-citation.json"}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(Callahan 2013)</w:t>
      </w:r>
      <w:r w:rsidRPr="00E57829">
        <w:rPr>
          <w:rFonts w:asciiTheme="majorBidi" w:hAnsiTheme="majorBidi" w:cstheme="majorBidi"/>
        </w:rPr>
        <w:fldChar w:fldCharType="end"/>
      </w:r>
      <w:r w:rsidRPr="00E57829">
        <w:rPr>
          <w:rFonts w:asciiTheme="majorBidi" w:hAnsiTheme="majorBidi" w:cstheme="majorBidi"/>
        </w:rPr>
        <w:t xml:space="preserve">, or misidentified in the process of language </w:t>
      </w:r>
      <w:proofErr w:type="spellStart"/>
      <w:r w:rsidRPr="00E57829">
        <w:rPr>
          <w:rFonts w:asciiTheme="majorBidi" w:hAnsiTheme="majorBidi" w:cstheme="majorBidi"/>
        </w:rPr>
        <w:t>curricularization</w:t>
      </w:r>
      <w:proofErr w:type="spellEnd"/>
      <w:r w:rsidRPr="00E57829">
        <w:rPr>
          <w:rFonts w:asciiTheme="majorBidi" w:hAnsiTheme="majorBidi" w:cstheme="majorBidi"/>
        </w:rPr>
        <w:t xml:space="preserve"> (Kibler &amp; Valdez, 2016), and faced increasing academic achievement accountability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{"citationID":"NLSe6OPB","properties":{"formattedCitation":"(Ruiz-de-Velasco and Fix 2000)","plainCitation":"(Ruiz-de-Velasco and Fix 2000)","noteIndex":0},"citationItems":[{"id":72,"uris":["http://zotero.org/users/13105229/items/5GSC2HRE"],"itemData":{"id":72,"type":"report","abstract":"The Program in Immigrant Education (PRIME) was created in 1993 by the Andrew W. Mellon Foundation to focus on immigrant secondary education and the challenges faced by older limited English proficient students and the high-poverty schools they attend. This report documents the changes in immigrant student populations and notes the challenges faced by demonstration projects created by PRIME, responses of participating schools and their reform partners, and lessons learned. The report emphasizes immigrant teens who arrive in American schools with significant educational gaps and students from language minority homes who have been in American schools longer but have not mastered basic language and literacy skills. PRIME involved a series of studies of how the children of immigrants  fare in American schools. Research for this report involved quantitative analyses of aggregate databases and qualitative analysis of policy and practice issues facing PRIME demonstration projects. Researchers visited project schools, interviewing and observing teachers, administrators, and project leaders. Eight chapters examine: (1) \"Overlooked and Underserved: Immigrant Students in U.S. Secondary Schools: Core Findings and Conclusions\"; (2) \"A Profile of Immigrant Students in U.S. Schools\" (Jennifer Van Hook and Michael Fix); (3) \"The Program in Immigrant Education, Demonstration Sites and Communities\"; (4) \"New Faces, New Challenges\"; (5) \"Organizational Barriers in Secondary Schools\"; (6) \"LEP Immigrant Youth: Standards and School Accountability\"; (7) \"Responding to the Challenges:  The Program in Immigrant Education\"; and (8) \"Policy Lessons.\" (Contains a glossary and 101 references.) (SM)","language":"en","note":"ERIC Number: ED449275","publisher":"Urban Institute, 2100 M Street, N","source":"ERIC","title":"Overlooked &amp; Underserved: Immigrant Students in U.S. Secondary Schools","title-short":"Overlooked &amp; Underserved","URL":"https://eric.ed.gov/?id=ED449275","author":[{"family":"Ruiz-de-Velasco","given":"Jorge"},{"family":"Fix","given":"Michael"}],"accessed":{"date-parts":[["2023",12,4]]},"issued":{"date-parts":[["2000",12]]}}}],"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(Ruiz-de-Velasco and Fix 2000)</w:t>
      </w:r>
      <w:r w:rsidRPr="00E57829">
        <w:rPr>
          <w:rFonts w:asciiTheme="majorBidi" w:hAnsiTheme="majorBidi" w:cstheme="majorBidi"/>
        </w:rPr>
        <w:fldChar w:fldCharType="end"/>
      </w:r>
      <w:r w:rsidRPr="00E57829">
        <w:rPr>
          <w:rFonts w:asciiTheme="majorBidi" w:hAnsiTheme="majorBidi" w:cstheme="majorBidi"/>
        </w:rPr>
        <w:t xml:space="preserve"> in each grade, and even were placed in “sink or swim immersion” (Chang, 2015; Wortham et al., 2001) instructional settings. </w:t>
      </w:r>
    </w:p>
    <w:p w14:paraId="5963B683" w14:textId="4060C1F6" w:rsidR="00431070" w:rsidRPr="00E57829" w:rsidRDefault="00727362" w:rsidP="00846768">
      <w:pPr>
        <w:spacing w:before="100" w:beforeAutospacing="1" w:after="100" w:afterAutospacing="1" w:line="480" w:lineRule="auto"/>
        <w:ind w:firstLine="720"/>
        <w:rPr>
          <w:rFonts w:asciiTheme="majorBidi" w:hAnsiTheme="majorBidi" w:cstheme="majorBidi"/>
        </w:rPr>
      </w:pPr>
      <w:r w:rsidRPr="00E57829">
        <w:rPr>
          <w:rFonts w:asciiTheme="majorBidi" w:eastAsia="Times New Roman" w:hAnsiTheme="majorBidi" w:cstheme="majorBidi"/>
        </w:rPr>
        <w:t xml:space="preserve">English learners </w:t>
      </w:r>
      <w:commentRangeStart w:id="51"/>
      <w:r w:rsidRPr="00E57829">
        <w:rPr>
          <w:rFonts w:asciiTheme="majorBidi" w:hAnsiTheme="majorBidi" w:cstheme="majorBidi"/>
        </w:rPr>
        <w:t>in</w:t>
      </w:r>
      <w:r w:rsidRPr="00E57829">
        <w:rPr>
          <w:rFonts w:asciiTheme="majorBidi" w:eastAsia="Times New Roman" w:hAnsiTheme="majorBidi" w:cstheme="majorBidi"/>
        </w:rPr>
        <w:t xml:space="preserve"> my POP context </w:t>
      </w:r>
      <w:commentRangeEnd w:id="51"/>
      <w:r w:rsidR="000E4205">
        <w:rPr>
          <w:rStyle w:val="CommentReference"/>
        </w:rPr>
        <w:commentReference w:id="51"/>
      </w:r>
      <w:r w:rsidRPr="00E57829">
        <w:rPr>
          <w:rFonts w:asciiTheme="majorBidi" w:eastAsia="Times New Roman" w:hAnsiTheme="majorBidi" w:cstheme="majorBidi"/>
        </w:rPr>
        <w:t xml:space="preserve">usually have limited English language proficiency </w:t>
      </w:r>
      <w:r w:rsidRPr="00E57829">
        <w:rPr>
          <w:rFonts w:asciiTheme="majorBidi" w:eastAsia="Times New Roman" w:hAnsiTheme="majorBidi" w:cstheme="majorBidi"/>
        </w:rPr>
        <w:fldChar w:fldCharType="begin"/>
      </w:r>
      <w:r w:rsidRPr="00E57829">
        <w:rPr>
          <w:rFonts w:asciiTheme="majorBidi" w:eastAsia="Times New Roman" w:hAnsiTheme="majorBidi" w:cstheme="majorBidi"/>
        </w:rPr>
        <w:instrText xml:space="preserve"> ADDIN ZOTERO_ITEM CSL_CITATION {"citationID":"iJ0KOueD","properties":{"formattedCitation":"(Molloy Elreda et al. 2022)","plainCitation":"(Molloy Elreda et al. 2022)","noteIndex":0},"citationItems":[{"id":35,"uris":["http://zotero.org/users/13105229/items/W4MFD88I"],"itemData":{"id":35,"type":"article-journal","abstract":"As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Pr="00E57829">
        <w:rPr>
          <w:rFonts w:asciiTheme="majorBidi" w:eastAsia="Times New Roman" w:hAnsiTheme="majorBidi" w:cstheme="majorBidi"/>
        </w:rPr>
        <w:fldChar w:fldCharType="separate"/>
      </w:r>
      <w:r w:rsidRPr="00E57829">
        <w:rPr>
          <w:rFonts w:asciiTheme="majorBidi" w:hAnsiTheme="majorBidi" w:cstheme="majorBidi"/>
        </w:rPr>
        <w:t>(Molloy Elreda et al. 2022)</w:t>
      </w:r>
      <w:r w:rsidRPr="00E57829">
        <w:rPr>
          <w:rFonts w:asciiTheme="majorBidi" w:eastAsia="Times New Roman" w:hAnsiTheme="majorBidi" w:cstheme="majorBidi"/>
        </w:rPr>
        <w:fldChar w:fldCharType="end"/>
      </w:r>
      <w:r w:rsidRPr="00E57829">
        <w:rPr>
          <w:rFonts w:asciiTheme="majorBidi" w:eastAsia="Times New Roman" w:hAnsiTheme="majorBidi" w:cstheme="majorBidi"/>
        </w:rPr>
        <w:t xml:space="preserve">, poor academic records, and </w:t>
      </w:r>
      <w:commentRangeStart w:id="52"/>
      <w:r w:rsidRPr="00E57829">
        <w:rPr>
          <w:rFonts w:asciiTheme="majorBidi" w:eastAsia="Times New Roman" w:hAnsiTheme="majorBidi" w:cstheme="majorBidi"/>
        </w:rPr>
        <w:t xml:space="preserve">are behind </w:t>
      </w:r>
      <w:commentRangeEnd w:id="52"/>
      <w:r w:rsidR="00B76A16">
        <w:rPr>
          <w:rStyle w:val="CommentReference"/>
        </w:rPr>
        <w:commentReference w:id="52"/>
      </w:r>
      <w:r w:rsidRPr="00E57829">
        <w:rPr>
          <w:rFonts w:asciiTheme="majorBidi" w:eastAsia="Times New Roman" w:hAnsiTheme="majorBidi" w:cstheme="majorBidi"/>
        </w:rPr>
        <w:t xml:space="preserve">in their mastery </w:t>
      </w:r>
      <w:del w:id="53" w:author="Jamie Castle" w:date="2025-03-20T09:49:00Z" w16du:dateUtc="2025-03-20T13:49:00Z">
        <w:r w:rsidRPr="00E57829" w:rsidDel="00F261BA">
          <w:rPr>
            <w:rFonts w:asciiTheme="majorBidi" w:eastAsia="Times New Roman" w:hAnsiTheme="majorBidi" w:cstheme="majorBidi"/>
          </w:rPr>
          <w:delText xml:space="preserve">level </w:delText>
        </w:r>
      </w:del>
      <w:r w:rsidRPr="00E57829">
        <w:rPr>
          <w:rFonts w:asciiTheme="majorBidi" w:eastAsia="Times New Roman" w:hAnsiTheme="majorBidi" w:cstheme="majorBidi"/>
        </w:rPr>
        <w:t xml:space="preserve">of STEM subjects. </w:t>
      </w:r>
      <w:commentRangeStart w:id="54"/>
      <w:del w:id="55" w:author="Jamie Castle" w:date="2025-03-19T16:57:00Z" w16du:dateUtc="2025-03-19T20:57:00Z">
        <w:r w:rsidRPr="00E57829" w:rsidDel="00182118">
          <w:rPr>
            <w:rFonts w:asciiTheme="majorBidi" w:hAnsiTheme="majorBidi" w:cstheme="majorBidi"/>
          </w:rPr>
          <w:delText xml:space="preserve">I've discovered substantial empirical proof indicating that my identified issue, POP, is widely acknowledged and constitutes a genuine concern. </w:delText>
        </w:r>
      </w:del>
      <w:r w:rsidRPr="00E57829">
        <w:rPr>
          <w:rFonts w:asciiTheme="majorBidi" w:hAnsiTheme="majorBidi" w:cstheme="majorBidi"/>
        </w:rPr>
        <w:t xml:space="preserve">At </w:t>
      </w:r>
      <w:commentRangeEnd w:id="54"/>
      <w:r w:rsidR="00182118">
        <w:rPr>
          <w:rStyle w:val="CommentReference"/>
        </w:rPr>
        <w:commentReference w:id="54"/>
      </w:r>
      <w:r w:rsidRPr="00E57829">
        <w:rPr>
          <w:rFonts w:asciiTheme="majorBidi" w:hAnsiTheme="majorBidi" w:cstheme="majorBidi"/>
        </w:rPr>
        <w:t xml:space="preserve">present, state legislators responsible for adopting academic standards, </w:t>
      </w:r>
      <w:del w:id="56" w:author="Jamie Castle" w:date="2025-03-19T16:58:00Z" w16du:dateUtc="2025-03-19T20:58:00Z">
        <w:r w:rsidRPr="00E57829" w:rsidDel="006B3ED7">
          <w:rPr>
            <w:rFonts w:asciiTheme="majorBidi" w:hAnsiTheme="majorBidi" w:cstheme="majorBidi"/>
          </w:rPr>
          <w:delText xml:space="preserve">as well as </w:delText>
        </w:r>
      </w:del>
      <w:r w:rsidRPr="00E57829">
        <w:rPr>
          <w:rFonts w:asciiTheme="majorBidi" w:hAnsiTheme="majorBidi" w:cstheme="majorBidi"/>
        </w:rPr>
        <w:t>district and school administrators, instructional leaders (</w:t>
      </w:r>
      <w:proofErr w:type="spellStart"/>
      <w:r w:rsidRPr="00E57829">
        <w:rPr>
          <w:rFonts w:asciiTheme="majorBidi" w:hAnsiTheme="majorBidi" w:cstheme="majorBidi"/>
        </w:rPr>
        <w:t>Ndura</w:t>
      </w:r>
      <w:proofErr w:type="spellEnd"/>
      <w:r w:rsidRPr="00E57829">
        <w:rPr>
          <w:rFonts w:asciiTheme="majorBidi" w:hAnsiTheme="majorBidi" w:cstheme="majorBidi"/>
        </w:rPr>
        <w:t>, 2004), and content developers</w:t>
      </w:r>
      <w:del w:id="57" w:author="Jamie Castle" w:date="2025-03-19T16:58:00Z" w16du:dateUtc="2025-03-19T20:58:00Z">
        <w:r w:rsidRPr="00E57829" w:rsidDel="006B3ED7">
          <w:rPr>
            <w:rFonts w:asciiTheme="majorBidi" w:hAnsiTheme="majorBidi" w:cstheme="majorBidi"/>
          </w:rPr>
          <w:delText>,</w:delText>
        </w:r>
      </w:del>
      <w:r w:rsidRPr="00E57829">
        <w:rPr>
          <w:rFonts w:asciiTheme="majorBidi" w:hAnsiTheme="majorBidi" w:cstheme="majorBidi"/>
        </w:rPr>
        <w:t xml:space="preserve"> all recognize </w:t>
      </w:r>
      <w:r w:rsidRPr="00E57829">
        <w:rPr>
          <w:rFonts w:asciiTheme="majorBidi" w:hAnsiTheme="majorBidi" w:cstheme="majorBidi"/>
        </w:rPr>
        <w:lastRenderedPageBreak/>
        <w:t>the existence of this problem.</w:t>
      </w:r>
      <w:r w:rsidR="00846768" w:rsidRPr="00E57829">
        <w:rPr>
          <w:rFonts w:asciiTheme="majorBidi" w:hAnsiTheme="majorBidi" w:cstheme="majorBidi"/>
        </w:rPr>
        <w:t xml:space="preserve"> Additionally,</w:t>
      </w:r>
      <w:r w:rsidR="00431070" w:rsidRPr="00E57829">
        <w:rPr>
          <w:rFonts w:asciiTheme="majorBidi" w:hAnsiTheme="majorBidi" w:cstheme="majorBidi"/>
        </w:rPr>
        <w:t xml:space="preserve"> </w:t>
      </w:r>
      <w:commentRangeStart w:id="58"/>
      <w:r w:rsidR="00431070" w:rsidRPr="00E57829">
        <w:rPr>
          <w:rFonts w:asciiTheme="majorBidi" w:hAnsiTheme="majorBidi" w:cstheme="majorBidi"/>
        </w:rPr>
        <w:t>schools encounter</w:t>
      </w:r>
      <w:r w:rsidR="00441FE5" w:rsidRPr="00E57829">
        <w:rPr>
          <w:rFonts w:asciiTheme="majorBidi" w:hAnsiTheme="majorBidi" w:cstheme="majorBidi"/>
        </w:rPr>
        <w:t xml:space="preserve"> difficulties</w:t>
      </w:r>
      <w:r w:rsidR="00431070" w:rsidRPr="00E57829">
        <w:rPr>
          <w:rFonts w:asciiTheme="majorBidi" w:hAnsiTheme="majorBidi" w:cstheme="majorBidi"/>
        </w:rPr>
        <w:t xml:space="preserve"> </w:t>
      </w:r>
      <w:commentRangeEnd w:id="58"/>
      <w:r w:rsidR="00745E4E">
        <w:rPr>
          <w:rStyle w:val="CommentReference"/>
        </w:rPr>
        <w:commentReference w:id="58"/>
      </w:r>
      <w:r w:rsidR="00431070" w:rsidRPr="00E57829">
        <w:rPr>
          <w:rFonts w:asciiTheme="majorBidi" w:hAnsiTheme="majorBidi" w:cstheme="majorBidi"/>
        </w:rPr>
        <w:t xml:space="preserve">in creating content that is both socially and culturally pertinent (conscious), aligns with state standards, and is tailored for language learners with bilingual or even multilingual socio-cultural backgrounds. </w:t>
      </w:r>
    </w:p>
    <w:p w14:paraId="14405AAD" w14:textId="4637810A" w:rsidR="00EC1862" w:rsidRPr="00E57829" w:rsidRDefault="00431070" w:rsidP="00431070">
      <w:pPr>
        <w:spacing w:before="100" w:beforeAutospacing="1" w:after="100" w:afterAutospacing="1" w:line="480" w:lineRule="auto"/>
        <w:ind w:firstLine="720"/>
        <w:rPr>
          <w:rFonts w:asciiTheme="majorBidi" w:hAnsiTheme="majorBidi" w:cstheme="majorBidi"/>
        </w:rPr>
      </w:pPr>
      <w:r w:rsidRPr="00E57829">
        <w:rPr>
          <w:rFonts w:asciiTheme="majorBidi" w:hAnsiTheme="majorBidi" w:cstheme="majorBidi"/>
        </w:rPr>
        <w:t xml:space="preserve"> </w:t>
      </w:r>
      <w:r w:rsidR="004E1B92" w:rsidRPr="00E57829">
        <w:rPr>
          <w:rFonts w:asciiTheme="majorBidi" w:hAnsiTheme="majorBidi" w:cstheme="majorBidi"/>
        </w:rPr>
        <w:t>To better examine and</w:t>
      </w:r>
      <w:r w:rsidR="00D1567E" w:rsidRPr="00E57829">
        <w:rPr>
          <w:rFonts w:asciiTheme="majorBidi" w:hAnsiTheme="majorBidi" w:cstheme="majorBidi"/>
        </w:rPr>
        <w:t xml:space="preserve"> understand</w:t>
      </w:r>
      <w:r w:rsidRPr="00E57829">
        <w:rPr>
          <w:rFonts w:asciiTheme="majorBidi" w:eastAsia="Times New Roman" w:hAnsiTheme="majorBidi" w:cstheme="majorBidi"/>
        </w:rPr>
        <w:t xml:space="preserve"> </w:t>
      </w:r>
      <w:commentRangeStart w:id="59"/>
      <w:r w:rsidRPr="00E57829">
        <w:rPr>
          <w:rFonts w:asciiTheme="majorBidi" w:eastAsia="Times New Roman" w:hAnsiTheme="majorBidi" w:cstheme="majorBidi"/>
        </w:rPr>
        <w:t>the academic disparity</w:t>
      </w:r>
      <w:commentRangeEnd w:id="59"/>
      <w:r w:rsidR="00745E4E">
        <w:rPr>
          <w:rStyle w:val="CommentReference"/>
        </w:rPr>
        <w:commentReference w:id="59"/>
      </w:r>
      <w:r w:rsidR="00AB2DC5" w:rsidRPr="00E57829">
        <w:rPr>
          <w:rFonts w:asciiTheme="majorBidi" w:eastAsia="Times New Roman" w:hAnsiTheme="majorBidi" w:cstheme="majorBidi"/>
        </w:rPr>
        <w:t>,</w:t>
      </w:r>
      <w:r w:rsidRPr="00E57829">
        <w:rPr>
          <w:rFonts w:asciiTheme="majorBidi" w:eastAsia="Times New Roman" w:hAnsiTheme="majorBidi" w:cstheme="majorBidi"/>
        </w:rPr>
        <w:t xml:space="preserve"> </w:t>
      </w:r>
      <w:ins w:id="60" w:author="Jamie Castle" w:date="2025-03-20T10:05:00Z" w16du:dateUtc="2025-03-20T14:05:00Z">
        <w:r w:rsidR="00201263">
          <w:rPr>
            <w:rFonts w:asciiTheme="majorBidi" w:eastAsia="Times New Roman" w:hAnsiTheme="majorBidi" w:cstheme="majorBidi"/>
          </w:rPr>
          <w:t>sch</w:t>
        </w:r>
      </w:ins>
      <w:ins w:id="61" w:author="Jamie Castle" w:date="2025-03-20T10:06:00Z" w16du:dateUtc="2025-03-20T14:06:00Z">
        <w:r w:rsidR="00201263">
          <w:rPr>
            <w:rFonts w:asciiTheme="majorBidi" w:eastAsia="Times New Roman" w:hAnsiTheme="majorBidi" w:cstheme="majorBidi"/>
          </w:rPr>
          <w:t xml:space="preserve">olars must study </w:t>
        </w:r>
      </w:ins>
      <w:r w:rsidR="00A17229" w:rsidRPr="00E57829">
        <w:rPr>
          <w:rFonts w:asciiTheme="majorBidi" w:hAnsiTheme="majorBidi" w:cstheme="majorBidi"/>
        </w:rPr>
        <w:t xml:space="preserve">the connection between institutional perspectives and the components that are causing </w:t>
      </w:r>
      <w:commentRangeStart w:id="62"/>
      <w:r w:rsidR="009D3BE8" w:rsidRPr="00E57829">
        <w:rPr>
          <w:rFonts w:asciiTheme="majorBidi" w:hAnsiTheme="majorBidi" w:cstheme="majorBidi"/>
        </w:rPr>
        <w:t>it</w:t>
      </w:r>
      <w:commentRangeEnd w:id="62"/>
      <w:r w:rsidR="00201263">
        <w:rPr>
          <w:rStyle w:val="CommentReference"/>
        </w:rPr>
        <w:commentReference w:id="62"/>
      </w:r>
      <w:del w:id="63" w:author="Jamie Castle" w:date="2025-03-20T10:06:00Z" w16du:dateUtc="2025-03-20T14:06:00Z">
        <w:r w:rsidR="009D3BE8" w:rsidRPr="00E57829" w:rsidDel="00201263">
          <w:rPr>
            <w:rFonts w:asciiTheme="majorBidi" w:hAnsiTheme="majorBidi" w:cstheme="majorBidi"/>
          </w:rPr>
          <w:delText xml:space="preserve"> </w:delText>
        </w:r>
        <w:r w:rsidR="00A17229" w:rsidRPr="00E57829" w:rsidDel="00201263">
          <w:rPr>
            <w:rFonts w:asciiTheme="majorBidi" w:hAnsiTheme="majorBidi" w:cstheme="majorBidi"/>
          </w:rPr>
          <w:delText>must be</w:delText>
        </w:r>
        <w:r w:rsidR="00AB2DC5" w:rsidRPr="00E57829" w:rsidDel="00201263">
          <w:rPr>
            <w:rFonts w:asciiTheme="majorBidi" w:hAnsiTheme="majorBidi" w:cstheme="majorBidi"/>
          </w:rPr>
          <w:delText xml:space="preserve"> </w:delText>
        </w:r>
        <w:r w:rsidR="008C76F2" w:rsidRPr="00E57829" w:rsidDel="00201263">
          <w:rPr>
            <w:rFonts w:asciiTheme="majorBidi" w:hAnsiTheme="majorBidi" w:cstheme="majorBidi"/>
          </w:rPr>
          <w:delText>researched</w:delText>
        </w:r>
        <w:r w:rsidR="009D3BE8" w:rsidRPr="00E57829" w:rsidDel="00201263">
          <w:rPr>
            <w:rFonts w:asciiTheme="majorBidi" w:hAnsiTheme="majorBidi" w:cstheme="majorBidi"/>
          </w:rPr>
          <w:delText xml:space="preserve"> and studied</w:delText>
        </w:r>
      </w:del>
      <w:r w:rsidR="009D3BE8" w:rsidRPr="00E57829">
        <w:rPr>
          <w:rFonts w:asciiTheme="majorBidi" w:hAnsiTheme="majorBidi" w:cstheme="majorBidi"/>
        </w:rPr>
        <w:t>.</w:t>
      </w:r>
    </w:p>
    <w:p w14:paraId="154D218E" w14:textId="4ED6E9FB" w:rsidR="00EC1862" w:rsidRPr="00E57829" w:rsidRDefault="00EC1862" w:rsidP="00866E4F">
      <w:pPr>
        <w:spacing w:before="100" w:beforeAutospacing="1" w:after="100" w:afterAutospacing="1" w:line="480" w:lineRule="auto"/>
        <w:jc w:val="center"/>
        <w:rPr>
          <w:rFonts w:asciiTheme="majorBidi" w:hAnsiTheme="majorBidi" w:cstheme="majorBidi"/>
          <w:b/>
          <w:bCs/>
        </w:rPr>
        <w:pPrChange w:id="64" w:author="Jamie Castle" w:date="2025-03-20T10:26:00Z" w16du:dateUtc="2025-03-20T14:26:00Z">
          <w:pPr>
            <w:spacing w:before="100" w:beforeAutospacing="1" w:after="100" w:afterAutospacing="1" w:line="480" w:lineRule="auto"/>
            <w:ind w:firstLine="720"/>
          </w:pPr>
        </w:pPrChange>
      </w:pPr>
      <w:commentRangeStart w:id="65"/>
      <w:r w:rsidRPr="00E57829">
        <w:rPr>
          <w:rFonts w:asciiTheme="majorBidi" w:hAnsiTheme="majorBidi" w:cstheme="majorBidi"/>
          <w:b/>
          <w:bCs/>
        </w:rPr>
        <w:t xml:space="preserve">Purpose </w:t>
      </w:r>
      <w:commentRangeEnd w:id="65"/>
      <w:r w:rsidR="00A7638D">
        <w:rPr>
          <w:rStyle w:val="CommentReference"/>
        </w:rPr>
        <w:commentReference w:id="65"/>
      </w:r>
      <w:r w:rsidRPr="00E57829">
        <w:rPr>
          <w:rFonts w:asciiTheme="majorBidi" w:hAnsiTheme="majorBidi" w:cstheme="majorBidi"/>
          <w:b/>
          <w:bCs/>
        </w:rPr>
        <w:t>of Study and Potential Research Questions</w:t>
      </w:r>
    </w:p>
    <w:p w14:paraId="535CBB57" w14:textId="77777777" w:rsidR="00767A2C" w:rsidRPr="00E57829" w:rsidRDefault="0075224F" w:rsidP="00431070">
      <w:pPr>
        <w:spacing w:before="100" w:beforeAutospacing="1" w:after="100" w:afterAutospacing="1" w:line="480" w:lineRule="auto"/>
        <w:ind w:firstLine="720"/>
        <w:rPr>
          <w:rFonts w:asciiTheme="majorBidi" w:hAnsiTheme="majorBidi" w:cstheme="majorBidi"/>
        </w:rPr>
      </w:pPr>
      <w:r w:rsidRPr="00E57829">
        <w:rPr>
          <w:rFonts w:asciiTheme="majorBidi" w:hAnsiTheme="majorBidi" w:cstheme="majorBidi"/>
        </w:rPr>
        <w:t xml:space="preserve">The purpose of my proposed study is to identify </w:t>
      </w:r>
      <w:r w:rsidR="00BB6394" w:rsidRPr="00E57829">
        <w:rPr>
          <w:rFonts w:asciiTheme="majorBidi" w:hAnsiTheme="majorBidi" w:cstheme="majorBidi"/>
        </w:rPr>
        <w:t xml:space="preserve">the institutional and instructional factors that are contributing to academic disparity among the English Language Learners. </w:t>
      </w:r>
      <w:r w:rsidR="00767A2C" w:rsidRPr="00E57829">
        <w:rPr>
          <w:rFonts w:asciiTheme="majorBidi" w:hAnsiTheme="majorBidi" w:cstheme="majorBidi"/>
        </w:rPr>
        <w:t xml:space="preserve">I’ve composed the following </w:t>
      </w:r>
      <w:commentRangeStart w:id="66"/>
      <w:r w:rsidR="00767A2C" w:rsidRPr="00E57829">
        <w:rPr>
          <w:rFonts w:asciiTheme="majorBidi" w:hAnsiTheme="majorBidi" w:cstheme="majorBidi"/>
        </w:rPr>
        <w:t xml:space="preserve">potential research questions </w:t>
      </w:r>
      <w:commentRangeEnd w:id="66"/>
      <w:r w:rsidR="00851009">
        <w:rPr>
          <w:rStyle w:val="CommentReference"/>
        </w:rPr>
        <w:commentReference w:id="66"/>
      </w:r>
      <w:r w:rsidR="00767A2C" w:rsidRPr="00E57829">
        <w:rPr>
          <w:rFonts w:asciiTheme="majorBidi" w:hAnsiTheme="majorBidi" w:cstheme="majorBidi"/>
        </w:rPr>
        <w:t>to help guide this research study:</w:t>
      </w:r>
    </w:p>
    <w:p w14:paraId="41F576DC" w14:textId="77777777" w:rsidR="00BA014C" w:rsidRPr="00E57829" w:rsidRDefault="00A62579"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How do school principals’ perceptions of instructional leadership </w:t>
      </w:r>
      <w:r w:rsidR="00BA014C" w:rsidRPr="00E57829">
        <w:rPr>
          <w:rFonts w:asciiTheme="majorBidi" w:hAnsiTheme="majorBidi" w:cstheme="majorBidi"/>
        </w:rPr>
        <w:t xml:space="preserve">versus organizational management </w:t>
      </w:r>
      <w:commentRangeStart w:id="67"/>
      <w:r w:rsidR="00BA014C" w:rsidRPr="00E57829">
        <w:rPr>
          <w:rFonts w:asciiTheme="majorBidi" w:hAnsiTheme="majorBidi" w:cstheme="majorBidi"/>
        </w:rPr>
        <w:t xml:space="preserve">influence </w:t>
      </w:r>
      <w:commentRangeEnd w:id="67"/>
      <w:r w:rsidR="00093A9E">
        <w:rPr>
          <w:rStyle w:val="CommentReference"/>
        </w:rPr>
        <w:commentReference w:id="67"/>
      </w:r>
      <w:proofErr w:type="spellStart"/>
      <w:r w:rsidR="00BA014C" w:rsidRPr="00E57829">
        <w:rPr>
          <w:rFonts w:asciiTheme="majorBidi" w:hAnsiTheme="majorBidi" w:cstheme="majorBidi"/>
        </w:rPr>
        <w:t>ELs’</w:t>
      </w:r>
      <w:proofErr w:type="spellEnd"/>
      <w:r w:rsidR="00BA014C" w:rsidRPr="00E57829">
        <w:rPr>
          <w:rFonts w:asciiTheme="majorBidi" w:hAnsiTheme="majorBidi" w:cstheme="majorBidi"/>
        </w:rPr>
        <w:t xml:space="preserve"> academic performance and language development?</w:t>
      </w:r>
    </w:p>
    <w:p w14:paraId="1F238E36" w14:textId="77777777" w:rsidR="00BA014C" w:rsidRPr="00E57829" w:rsidRDefault="00BA014C"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How do policies related to test-based accountability and teacher evaluations </w:t>
      </w:r>
      <w:commentRangeStart w:id="68"/>
      <w:r w:rsidRPr="00E57829">
        <w:rPr>
          <w:rFonts w:asciiTheme="majorBidi" w:hAnsiTheme="majorBidi" w:cstheme="majorBidi"/>
        </w:rPr>
        <w:t xml:space="preserve">affect </w:t>
      </w:r>
      <w:commentRangeEnd w:id="68"/>
      <w:r w:rsidR="00A64115">
        <w:rPr>
          <w:rStyle w:val="CommentReference"/>
        </w:rPr>
        <w:commentReference w:id="68"/>
      </w:r>
      <w:r w:rsidRPr="00E57829">
        <w:rPr>
          <w:rFonts w:asciiTheme="majorBidi" w:hAnsiTheme="majorBidi" w:cstheme="majorBidi"/>
        </w:rPr>
        <w:t>teacher retention, burnout, and instructional practices in schools serving ELs?</w:t>
      </w:r>
    </w:p>
    <w:p w14:paraId="05FF6556" w14:textId="77777777" w:rsidR="000206FF" w:rsidRPr="00E57829" w:rsidRDefault="000206FF"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What role does culturally responsive school leadership play in fostering inclusive and equitable learning environments for bilingual and multilingual students?</w:t>
      </w:r>
    </w:p>
    <w:p w14:paraId="517DF8E6" w14:textId="77777777" w:rsidR="00613F58" w:rsidRPr="00E57829" w:rsidRDefault="00613F58"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How does socioeconomic status (SES) influence English Learners’ (ELs) academic performance and sense of belonging in educational settings?</w:t>
      </w:r>
    </w:p>
    <w:p w14:paraId="616B00D8" w14:textId="77777777" w:rsidR="00C23A03" w:rsidRPr="00E57829" w:rsidRDefault="00C23A03"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In what ways does language </w:t>
      </w:r>
      <w:proofErr w:type="spellStart"/>
      <w:r w:rsidRPr="00E57829">
        <w:rPr>
          <w:rFonts w:asciiTheme="majorBidi" w:hAnsiTheme="majorBidi" w:cstheme="majorBidi"/>
        </w:rPr>
        <w:t>curricularization</w:t>
      </w:r>
      <w:proofErr w:type="spellEnd"/>
      <w:r w:rsidRPr="00E57829">
        <w:rPr>
          <w:rFonts w:asciiTheme="majorBidi" w:hAnsiTheme="majorBidi" w:cstheme="majorBidi"/>
        </w:rPr>
        <w:t xml:space="preserve"> contribute to the classification and categorization of ELs, and how does this process impact their academic trajectories?</w:t>
      </w:r>
    </w:p>
    <w:p w14:paraId="5832172C" w14:textId="77777777" w:rsidR="003453FF" w:rsidRPr="00E57829" w:rsidRDefault="003453FF"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lastRenderedPageBreak/>
        <w:t xml:space="preserve">What institutional challenges do administrators, teachers, and curriculum developers face in balancing language policies, instructional practices, and standardized assessments while supporting </w:t>
      </w:r>
      <w:proofErr w:type="spellStart"/>
      <w:r w:rsidRPr="00E57829">
        <w:rPr>
          <w:rFonts w:asciiTheme="majorBidi" w:hAnsiTheme="majorBidi" w:cstheme="majorBidi"/>
        </w:rPr>
        <w:t>ELs’</w:t>
      </w:r>
      <w:proofErr w:type="spellEnd"/>
      <w:r w:rsidRPr="00E57829">
        <w:rPr>
          <w:rFonts w:asciiTheme="majorBidi" w:hAnsiTheme="majorBidi" w:cstheme="majorBidi"/>
        </w:rPr>
        <w:t xml:space="preserve"> academic success?</w:t>
      </w:r>
    </w:p>
    <w:p w14:paraId="1C70B368" w14:textId="77777777" w:rsidR="007D775D" w:rsidRPr="00E57829" w:rsidRDefault="007D775D"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What are the unintended consequences of accreditation-driven accountability measures on instructional practices, particularly regarding the balance between compliance and fostering meaningful learning experiences?</w:t>
      </w:r>
    </w:p>
    <w:p w14:paraId="0C77D102" w14:textId="77777777" w:rsidR="00B62B72" w:rsidRPr="00E57829" w:rsidRDefault="00B62B72"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How does the concept of “educational triage” shape resource allocation in schools under high-stakes accountability systems, and what are its implication for students who are either far behind or exceeding proficiency expectations?</w:t>
      </w:r>
    </w:p>
    <w:p w14:paraId="6DAF4C47" w14:textId="50453106" w:rsidR="00352830" w:rsidRPr="00E57829" w:rsidRDefault="00A17229"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 </w:t>
      </w:r>
      <w:r w:rsidR="00DC4AA3" w:rsidRPr="00E57829">
        <w:rPr>
          <w:rFonts w:asciiTheme="majorBidi" w:hAnsiTheme="majorBidi" w:cstheme="majorBidi"/>
        </w:rPr>
        <w:t>How does the standardization of educational practices under accreditation and state accountability policies influence teacher autonomy, instructional innovation, and student learning outcomes?</w:t>
      </w:r>
    </w:p>
    <w:p w14:paraId="25DA8DD5" w14:textId="23029D99" w:rsidR="00EB4CD9" w:rsidRPr="00E57829" w:rsidDel="00040C04" w:rsidRDefault="00EB4CD9" w:rsidP="0000143B">
      <w:pPr>
        <w:pStyle w:val="ListParagraph"/>
        <w:spacing w:line="480" w:lineRule="auto"/>
        <w:ind w:left="1080"/>
        <w:rPr>
          <w:del w:id="69" w:author="Jamie Castle" w:date="2025-03-20T10:48:00Z" w16du:dateUtc="2025-03-20T14:48:00Z"/>
          <w:rFonts w:asciiTheme="majorBidi" w:eastAsia="Times New Roman" w:hAnsiTheme="majorBidi" w:cstheme="majorBidi"/>
        </w:rPr>
      </w:pPr>
    </w:p>
    <w:p w14:paraId="367C741C" w14:textId="077B8B0A" w:rsidR="0000143B" w:rsidRPr="002561F1" w:rsidRDefault="00EB4CD9" w:rsidP="002561F1">
      <w:pPr>
        <w:spacing w:line="480" w:lineRule="auto"/>
        <w:rPr>
          <w:rFonts w:asciiTheme="majorBidi" w:eastAsia="Times New Roman" w:hAnsiTheme="majorBidi" w:cstheme="majorBidi"/>
          <w:b/>
          <w:bCs/>
        </w:rPr>
      </w:pPr>
      <w:r w:rsidRPr="002561F1">
        <w:rPr>
          <w:rFonts w:asciiTheme="majorBidi" w:eastAsia="Times New Roman" w:hAnsiTheme="majorBidi" w:cstheme="majorBidi"/>
          <w:b/>
          <w:bCs/>
        </w:rPr>
        <w:t>Operationalization of Constructs</w:t>
      </w:r>
    </w:p>
    <w:p w14:paraId="6DEEF95E" w14:textId="5BD76C76" w:rsidR="00EB4CD9" w:rsidRPr="00E57829" w:rsidRDefault="00B53914" w:rsidP="00FB01C0">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The constructs of interest in my proposed research along with operational definitions and potential indicators are summarized in Table 1.</w:t>
      </w:r>
    </w:p>
    <w:p w14:paraId="554F228F" w14:textId="47494B17" w:rsidR="00401B16" w:rsidRPr="00265E4C" w:rsidRDefault="00401B16" w:rsidP="0029796B">
      <w:pPr>
        <w:spacing w:line="480" w:lineRule="auto"/>
        <w:rPr>
          <w:rFonts w:asciiTheme="majorBidi" w:eastAsia="Times New Roman" w:hAnsiTheme="majorBidi" w:cstheme="majorBidi"/>
          <w:b/>
          <w:bCs/>
          <w:rPrChange w:id="70" w:author="Jamie Castle" w:date="2025-03-20T10:40:00Z" w16du:dateUtc="2025-03-20T14:40:00Z">
            <w:rPr>
              <w:rFonts w:asciiTheme="majorBidi" w:eastAsia="Times New Roman" w:hAnsiTheme="majorBidi" w:cstheme="majorBidi"/>
            </w:rPr>
          </w:rPrChange>
        </w:rPr>
      </w:pPr>
      <w:r w:rsidRPr="00265E4C">
        <w:rPr>
          <w:rFonts w:asciiTheme="majorBidi" w:eastAsia="Times New Roman" w:hAnsiTheme="majorBidi" w:cstheme="majorBidi"/>
          <w:b/>
          <w:bCs/>
          <w:rPrChange w:id="71" w:author="Jamie Castle" w:date="2025-03-20T10:40:00Z" w16du:dateUtc="2025-03-20T14:40:00Z">
            <w:rPr>
              <w:rFonts w:asciiTheme="majorBidi" w:eastAsia="Times New Roman" w:hAnsiTheme="majorBidi" w:cstheme="majorBidi"/>
            </w:rPr>
          </w:rPrChange>
        </w:rPr>
        <w:t>Table 1</w:t>
      </w:r>
    </w:p>
    <w:p w14:paraId="65DC6734" w14:textId="4053444D" w:rsidR="00401B16" w:rsidRPr="00E57829" w:rsidRDefault="00401B16" w:rsidP="0029796B">
      <w:pPr>
        <w:spacing w:line="480" w:lineRule="auto"/>
        <w:rPr>
          <w:rFonts w:asciiTheme="majorBidi" w:eastAsia="Times New Roman" w:hAnsiTheme="majorBidi" w:cstheme="majorBidi"/>
        </w:rPr>
      </w:pPr>
      <w:commentRangeStart w:id="72"/>
      <w:r w:rsidRPr="00E57829">
        <w:rPr>
          <w:rFonts w:asciiTheme="majorBidi" w:eastAsia="Times New Roman" w:hAnsiTheme="majorBidi" w:cstheme="majorBidi"/>
        </w:rPr>
        <w:t xml:space="preserve">Summary </w:t>
      </w:r>
      <w:commentRangeEnd w:id="72"/>
      <w:r w:rsidR="00265E4C">
        <w:rPr>
          <w:rStyle w:val="CommentReference"/>
        </w:rPr>
        <w:commentReference w:id="72"/>
      </w:r>
      <w:r w:rsidRPr="00E57829">
        <w:rPr>
          <w:rFonts w:asciiTheme="majorBidi" w:eastAsia="Times New Roman" w:hAnsiTheme="majorBidi" w:cstheme="majorBidi"/>
        </w:rPr>
        <w:t>of Constructs of Interest</w:t>
      </w:r>
    </w:p>
    <w:tbl>
      <w:tblPr>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3555"/>
        <w:gridCol w:w="2190"/>
        <w:gridCol w:w="2070"/>
      </w:tblGrid>
      <w:tr w:rsidR="00F07370" w:rsidRPr="00F07370" w14:paraId="5A79BC78" w14:textId="77777777" w:rsidTr="702ADDD0">
        <w:trPr>
          <w:jc w:val="center"/>
        </w:trPr>
        <w:tc>
          <w:tcPr>
            <w:tcW w:w="1515" w:type="dxa"/>
            <w:tcBorders>
              <w:left w:val="single" w:sz="4" w:space="0" w:color="FFFFFF" w:themeColor="background1"/>
              <w:right w:val="single" w:sz="4" w:space="0" w:color="FFFFFF" w:themeColor="background1"/>
            </w:tcBorders>
            <w:tcMar>
              <w:top w:w="72" w:type="dxa"/>
              <w:left w:w="72" w:type="dxa"/>
              <w:bottom w:w="72" w:type="dxa"/>
              <w:right w:w="72" w:type="dxa"/>
            </w:tcMar>
          </w:tcPr>
          <w:p w14:paraId="2DFFCED6" w14:textId="77777777" w:rsidR="00F07370" w:rsidRPr="00F07370" w:rsidRDefault="00F07370" w:rsidP="00F07370">
            <w:pPr>
              <w:keepNext/>
              <w:spacing w:after="0" w:line="240" w:lineRule="auto"/>
              <w:jc w:val="center"/>
              <w:outlineLvl w:val="0"/>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Construct</w:t>
            </w:r>
          </w:p>
        </w:tc>
        <w:tc>
          <w:tcPr>
            <w:tcW w:w="3555" w:type="dxa"/>
            <w:tcBorders>
              <w:left w:val="single" w:sz="4" w:space="0" w:color="FFFFFF" w:themeColor="background1"/>
              <w:right w:val="single" w:sz="4" w:space="0" w:color="FFFFFF" w:themeColor="background1"/>
            </w:tcBorders>
            <w:tcMar>
              <w:top w:w="72" w:type="dxa"/>
              <w:left w:w="72" w:type="dxa"/>
              <w:bottom w:w="72" w:type="dxa"/>
              <w:right w:w="72" w:type="dxa"/>
            </w:tcMar>
          </w:tcPr>
          <w:p w14:paraId="49AEB033"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Operational Definition</w:t>
            </w:r>
          </w:p>
        </w:tc>
        <w:tc>
          <w:tcPr>
            <w:tcW w:w="2190" w:type="dxa"/>
            <w:tcBorders>
              <w:left w:val="single" w:sz="4" w:space="0" w:color="FFFFFF" w:themeColor="background1"/>
              <w:right w:val="single" w:sz="4" w:space="0" w:color="FFFFFF" w:themeColor="background1"/>
            </w:tcBorders>
            <w:tcMar>
              <w:top w:w="72" w:type="dxa"/>
              <w:left w:w="72" w:type="dxa"/>
              <w:bottom w:w="72" w:type="dxa"/>
              <w:right w:w="72" w:type="dxa"/>
            </w:tcMar>
          </w:tcPr>
          <w:p w14:paraId="4DAA60CE"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Indicator</w:t>
            </w:r>
          </w:p>
        </w:tc>
        <w:tc>
          <w:tcPr>
            <w:tcW w:w="2070" w:type="dxa"/>
            <w:tcBorders>
              <w:left w:val="single" w:sz="4" w:space="0" w:color="FFFFFF" w:themeColor="background1"/>
              <w:right w:val="single" w:sz="4" w:space="0" w:color="FFFFFF" w:themeColor="background1"/>
            </w:tcBorders>
            <w:tcMar>
              <w:top w:w="72" w:type="dxa"/>
              <w:left w:w="72" w:type="dxa"/>
              <w:bottom w:w="72" w:type="dxa"/>
              <w:right w:w="72" w:type="dxa"/>
            </w:tcMar>
          </w:tcPr>
          <w:p w14:paraId="1C50953B"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Citation(s)</w:t>
            </w:r>
          </w:p>
        </w:tc>
      </w:tr>
      <w:tr w:rsidR="00F07370" w:rsidRPr="00F07370" w14:paraId="7BE4FA08" w14:textId="77777777" w:rsidTr="702ADDD0">
        <w:trPr>
          <w:jc w:val="center"/>
        </w:trPr>
        <w:tc>
          <w:tcPr>
            <w:tcW w:w="1515"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B401EBD" w14:textId="0DA8EBAD" w:rsidR="00F07370" w:rsidRPr="00F07370" w:rsidRDefault="0031309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School leadership</w:t>
            </w:r>
          </w:p>
        </w:tc>
        <w:tc>
          <w:tcPr>
            <w:tcW w:w="3555"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5E7F5A7" w14:textId="67F36D89" w:rsidR="00F07370" w:rsidRPr="00F07370" w:rsidRDefault="000172B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 xml:space="preserve">Strategies, actions, and decision-making processes undertaken by school administrators to influence and improve </w:t>
            </w:r>
            <w:r w:rsidR="00D23045" w:rsidRPr="00E57829">
              <w:rPr>
                <w:rFonts w:asciiTheme="majorBidi" w:eastAsia="Times New Roman" w:hAnsiTheme="majorBidi" w:cstheme="majorBidi"/>
                <w:kern w:val="0"/>
                <w:lang w:val="en"/>
                <w14:ligatures w14:val="none"/>
              </w:rPr>
              <w:t>teaching and learning outcomes</w:t>
            </w:r>
          </w:p>
        </w:tc>
        <w:tc>
          <w:tcPr>
            <w:tcW w:w="2190"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FE3C648" w14:textId="7B3AB434" w:rsidR="00157700" w:rsidRPr="00E57829" w:rsidRDefault="00F018FA"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 xml:space="preserve">Leadership Practices Inventory (LPI) 10-point Likert </w:t>
            </w:r>
            <w:r w:rsidR="00B727A5" w:rsidRPr="00E57829">
              <w:rPr>
                <w:rFonts w:asciiTheme="majorBidi" w:eastAsia="Times New Roman" w:hAnsiTheme="majorBidi" w:cstheme="majorBidi"/>
                <w:kern w:val="0"/>
                <w:lang w:val="en"/>
                <w14:ligatures w14:val="none"/>
              </w:rPr>
              <w:t>response scale</w:t>
            </w:r>
            <w:r w:rsidR="00A969A8" w:rsidRPr="00E57829">
              <w:rPr>
                <w:rFonts w:asciiTheme="majorBidi" w:eastAsia="Times New Roman" w:hAnsiTheme="majorBidi" w:cstheme="majorBidi"/>
                <w:kern w:val="0"/>
                <w:lang w:val="en"/>
                <w14:ligatures w14:val="none"/>
              </w:rPr>
              <w:t xml:space="preserve"> </w:t>
            </w:r>
          </w:p>
          <w:p w14:paraId="7223AF4B" w14:textId="77777777" w:rsidR="00B95536" w:rsidRPr="00E57829" w:rsidRDefault="00B95536" w:rsidP="00F07370">
            <w:pPr>
              <w:spacing w:after="0" w:line="240" w:lineRule="auto"/>
              <w:rPr>
                <w:rFonts w:asciiTheme="majorBidi" w:eastAsia="Times New Roman" w:hAnsiTheme="majorBidi" w:cstheme="majorBidi"/>
                <w:kern w:val="0"/>
                <w:lang w:val="en"/>
                <w14:ligatures w14:val="none"/>
              </w:rPr>
            </w:pPr>
          </w:p>
          <w:p w14:paraId="1EC7DBF7" w14:textId="47329995" w:rsidR="00F07370" w:rsidRPr="00F07370" w:rsidRDefault="00157700" w:rsidP="00F07370">
            <w:pPr>
              <w:spacing w:after="0" w:line="240" w:lineRule="auto"/>
              <w:rPr>
                <w:rFonts w:asciiTheme="majorBidi" w:eastAsia="Times New Roman" w:hAnsiTheme="majorBidi" w:cstheme="majorBidi"/>
                <w:kern w:val="0"/>
                <w:lang w:val="en"/>
                <w14:ligatures w14:val="none"/>
              </w:rPr>
            </w:pPr>
            <w:commentRangeStart w:id="73"/>
            <w:r w:rsidRPr="00E57829">
              <w:rPr>
                <w:rFonts w:asciiTheme="majorBidi" w:eastAsia="Times New Roman" w:hAnsiTheme="majorBidi" w:cstheme="majorBidi"/>
                <w:kern w:val="0"/>
                <w:lang w:val="en"/>
                <w14:ligatures w14:val="none"/>
              </w:rPr>
              <w:t>S</w:t>
            </w:r>
            <w:r w:rsidR="00A969A8" w:rsidRPr="00E57829">
              <w:rPr>
                <w:rFonts w:asciiTheme="majorBidi" w:eastAsia="Times New Roman" w:hAnsiTheme="majorBidi" w:cstheme="majorBidi"/>
                <w:kern w:val="0"/>
                <w:lang w:val="en"/>
                <w14:ligatures w14:val="none"/>
              </w:rPr>
              <w:t>urvey</w:t>
            </w:r>
            <w:commentRangeEnd w:id="73"/>
            <w:r w:rsidR="00DA6393">
              <w:rPr>
                <w:rStyle w:val="CommentReference"/>
              </w:rPr>
              <w:commentReference w:id="73"/>
            </w:r>
          </w:p>
        </w:tc>
        <w:tc>
          <w:tcPr>
            <w:tcW w:w="2070"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44E5377" w14:textId="560367D7" w:rsidR="00F07370" w:rsidRPr="00F07370" w:rsidRDefault="001A2D7D" w:rsidP="001A2D7D">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{"citationID":"VGRsSAuH","properties":{"formattedCitation":"(University of Chichester, United Kingdom and Kurowski 2020)","plainCitation":"(University of Chichester, United Kingdom and Kurowski 2020)","noteIndex":0},"citationItems":[{"id":847,"uris":["http://zotero.org/users/13105229/items/FCD65JBN"],"itemData":{"id":847,"type":"article-journal","abstract":"Education has changed recently in the England and leadership of schools has changed with it. This paper examines the language of dissent, the political opposition of school leaders who meet the challenges of the educational system resulting from the government policies. They question whether these policies really serve the pupils and the community effectively. It is based on a wider piece of research involving interviews with head teachers and senior managers in a range of schools; it illustrates their frustrations at delivering a prescriptive curriculum. The research takes a grounded theory approach; throughout the interview process, themes emerged and were developed through layers of analysis. This led to the construction of a framework based on the ideas of power, ethics, resistance, and mistrust. This explains the views of school leader in conceptual terms, and it was found that they use of any form of control at their disposal, bring their own values to education, subvert where they see necessary, and at best tolerate policy.","container-title":"Educational Role of Language Journal","DOI":"10.36534/erlj.2020.01.04","ISSN":"2657-9774","issue":"3","journalAbbreviation":"ERL Journal","language":"en","note":"publisher: International Association for the Educational Role of Language","page":"43-61","source":"Crossref","title":"The language of dissent – how school leaders adjust to policy change","volume":"2020-1","author":[{"literal":"University of Chichester, United Kingdom"},{"family":"Kurowski","given":"Andre"}],"issued":{"date-parts":[["2020",9,18]]}}}],"schema":"https://github.com/citation-style-language/schema/raw/master/csl-citation.json"}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(University of Chichester, United Kingdom and Kurowski 2020)</w:t>
            </w:r>
            <w:r w:rsidRPr="00E57829">
              <w:rPr>
                <w:rFonts w:asciiTheme="majorBidi" w:eastAsia="Times New Roman" w:hAnsiTheme="majorBidi" w:cstheme="majorBidi"/>
                <w:kern w:val="0"/>
                <w:lang w:val="en"/>
                <w14:ligatures w14:val="none"/>
              </w:rPr>
              <w:fldChar w:fldCharType="end"/>
            </w:r>
          </w:p>
        </w:tc>
      </w:tr>
      <w:tr w:rsidR="00F07370" w:rsidRPr="00F07370" w14:paraId="7BEAF2EC"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A590436" w14:textId="1A7B7CBB" w:rsidR="00F07370" w:rsidRPr="00F07370" w:rsidRDefault="00C4503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lastRenderedPageBreak/>
              <w:t>Teachers’ efficacy</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4035678" w14:textId="2A35078C" w:rsidR="00F07370" w:rsidRPr="00F07370" w:rsidRDefault="00A73E78"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Teachers’ belief in their ability to positively influence student outcomes</w:t>
            </w:r>
            <w:r w:rsidR="008637F4" w:rsidRPr="00E57829">
              <w:rPr>
                <w:rFonts w:asciiTheme="majorBidi" w:eastAsia="Times New Roman" w:hAnsiTheme="majorBidi" w:cstheme="majorBidi"/>
                <w:kern w:val="0"/>
                <w:lang w:val="en"/>
                <w14:ligatures w14:val="none"/>
              </w:rPr>
              <w:t>, including academic achievement, motivation, and behavior</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F19250A" w14:textId="2E6AED9D" w:rsidR="00F07370" w:rsidRPr="00F07370" w:rsidRDefault="00E0471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Teachers Self Efficacy Scale (TSES)</w:t>
            </w:r>
          </w:p>
          <w:p w14:paraId="32AEDC9B"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7951F667"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r w:rsidRPr="00F07370">
              <w:rPr>
                <w:rFonts w:asciiTheme="majorBidi" w:eastAsia="Times New Roman" w:hAnsiTheme="majorBidi" w:cstheme="majorBidi"/>
                <w:kern w:val="0"/>
                <w:lang w:val="en"/>
                <w14:ligatures w14:val="none"/>
              </w:rPr>
              <w:t>Qualitative interview questions</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5866D44A" w14:textId="1A91A228" w:rsidR="00F07370" w:rsidRPr="00F07370" w:rsidRDefault="001C3236" w:rsidP="001C3236">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{"citationID":"LTPzFAHk","properties":{"formattedCitation":"(Klassen et al. 2009)","plainCitation":"(Klassen et al. 2009)","noteIndex":0},"citationItems":[{"id":1118,"uris":["http://zotero.org/users/13105229/items/X7AY3HWZ"],"itemData":{"id":1118,"type":"article-journal","abstract":"The purpose of this article was twofold. The first purpose was to test the validity of the Teachers’ Sense of Self-Efficacy Scale (TSES) in five settings—Canada, Cyprus, Korea, Singapore, and the United States. The second purpose was, by extension, to establish the importance of the teacher self-efficacy construct across diverse teaching conditions. Multi-group confirmatory factor analysis was used to better understand the measurement invariance of the scale across countries, after which the relationship between the TSES, its three factors, and job satisfaction was explored. The TSES showed convincing evidence of reliability and measurement invariance across the five countries, and the relationship between the TSES and job satisfaction was similar across settings. The study provides general evidence that teachers’ self-efficacy is a valid construct across culturally diverse settings and specific evidence that teachers’ self-efficacy showed a similar relationship with teachers’ job satisfaction in five contrasting settings.","container-title":"Contemporary Educational Psychology","DOI":"10.1016/j.cedpsych.2008.08.001","ISSN":"0361-476X","issue":"1","journalAbbreviation":"Contemporary Educational Psychology","page":"67-76","source":"ScienceDirect","title":"Exploring the validity of a teachers’ self-efficacy scale in five countries","volume":"34","author":[{"family":"Klassen","given":"Robert M."},{"family":"Bong","given":"Mimi"},{"family":"Usher","given":"Ellen L."},{"family":"Chong","given":"Wan Har"},{"family":"Huan","given":"Vivien S."},{"family":"Wong","given":"Isabella Y. F."},{"family":"Georgiou","given":"Tasos"}],"issued":{"date-parts":[["2009",1,1]]}}}],"schema":"https://github.com/citation-style-language/schema/raw/master/csl-citation.json"}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(Klassen et al. 2009)</w:t>
            </w:r>
            <w:r w:rsidRPr="00E57829">
              <w:rPr>
                <w:rFonts w:asciiTheme="majorBidi" w:eastAsia="Times New Roman" w:hAnsiTheme="majorBidi" w:cstheme="majorBidi"/>
                <w:kern w:val="0"/>
                <w:lang w:val="en"/>
                <w14:ligatures w14:val="none"/>
              </w:rPr>
              <w:fldChar w:fldCharType="end"/>
            </w:r>
          </w:p>
        </w:tc>
      </w:tr>
      <w:tr w:rsidR="00F07370" w:rsidRPr="00F07370" w14:paraId="147CCED1"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F7631FB" w14:textId="1C28EEC1" w:rsidR="00F07370" w:rsidRPr="00F07370" w:rsidRDefault="005B2293"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Assessment-based accountability policies</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46859E6" w14:textId="7CCB9C1F" w:rsidR="00F07370" w:rsidRPr="00F07370" w:rsidRDefault="00CF007A"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State or national</w:t>
            </w:r>
            <w:r w:rsidR="0033411C" w:rsidRPr="00E57829">
              <w:rPr>
                <w:rFonts w:asciiTheme="majorBidi" w:eastAsia="Times New Roman" w:hAnsiTheme="majorBidi" w:cstheme="majorBidi"/>
                <w:kern w:val="0"/>
                <w:lang w:val="en"/>
                <w14:ligatures w14:val="none"/>
              </w:rPr>
              <w:t xml:space="preserve"> tests used to evaluate and hold schools, educators, and students accountable for academic performance and outcomes</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24DC629" w14:textId="5FD9C125" w:rsidR="00F07370" w:rsidRPr="00F07370" w:rsidRDefault="00184E11"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Adequate Yearly Progress (IDOE)</w:t>
            </w:r>
          </w:p>
          <w:p w14:paraId="5CB80B9A"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1BA204B0" w14:textId="6B8AF83C" w:rsidR="00F07370" w:rsidRPr="00F07370" w:rsidRDefault="00F07370" w:rsidP="00F07370">
            <w:pPr>
              <w:spacing w:after="0" w:line="240" w:lineRule="auto"/>
              <w:rPr>
                <w:rFonts w:asciiTheme="majorBidi" w:eastAsia="Times New Roman" w:hAnsiTheme="majorBidi" w:cstheme="majorBidi"/>
                <w:kern w:val="0"/>
                <w:lang w:val="en"/>
                <w14:ligatures w14:val="none"/>
              </w:rPr>
            </w:pP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19AA370" w14:textId="5E83120E" w:rsidR="00F07370" w:rsidRPr="00F07370" w:rsidRDefault="00184E11" w:rsidP="00184E11">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{"citationID":"2r3Dquc9","properties":{"formattedCitation":"(Shin 2022)","plainCitation":"(Shin 2022)","noteIndex":0},"citationItems":[{"id":258,"uris":["http://zotero.org/users/13105229/items/RQ8MATNX"],"itemData":{"id":258,"type":"article-journal","abstract":"What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(Shin 2022)</w:t>
            </w:r>
            <w:r w:rsidRPr="00E57829">
              <w:rPr>
                <w:rFonts w:asciiTheme="majorBidi" w:eastAsia="Times New Roman" w:hAnsiTheme="majorBidi" w:cstheme="majorBidi"/>
                <w:kern w:val="0"/>
                <w:lang w:val="en"/>
                <w14:ligatures w14:val="none"/>
              </w:rPr>
              <w:fldChar w:fldCharType="end"/>
            </w:r>
          </w:p>
        </w:tc>
      </w:tr>
      <w:tr w:rsidR="00F07370" w:rsidRPr="00F07370" w14:paraId="3455FB3C"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316D436" w14:textId="32E97659" w:rsidR="00F07370" w:rsidRPr="00F07370" w:rsidRDefault="0033365E"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Socio-economic status</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DD7DC81" w14:textId="2819CBF0" w:rsidR="00F07370" w:rsidRPr="00F07370" w:rsidRDefault="00D724F3"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rPr>
              <w:t>An indicator of family income, parental education, and access to resources</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D33263F" w14:textId="5CE114F8" w:rsidR="00F07370" w:rsidRPr="00F07370" w:rsidRDefault="0007173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Surveys</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E4EE938" w14:textId="41DFB6D0" w:rsidR="00F07370" w:rsidRPr="00F07370" w:rsidRDefault="00BB2B31"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{"citationID":"OOK0zkPF","properties":{"formattedCitation":"(Fern\\uc0\\u225{}ndez Sanjurjo, Arias Blanco, and Fern\\uc0\\u225{}ndez-Costales 2018)","plainCitation":"(Fernández Sanjurjo, Arias Blanco, and Fernández-Costales 2018)","noteIndex":0},"citationItems":[{"id":956,"uris":["http://zotero.org/users/13105229/items/WUN7U9UX"],"itemData":{"id":956,"type":"article-journal","abstract":"This paper investigates the influence of social, cultural and economic background on students' performance in content-subjects in the framework of CLIL programmes in Spain. So far, CLIL investigation has focused primarily on language attainment in the L2 and the L1, but students' socio-economic status (SES) has been largely ignored, and its influence on performance in content-subjects remains unexplored. Competence in Science in the L1 (Spanish) is analysed by comparing pupils enrolled in mainstream schools with students in the so-called bilingual streams offering CLIL-based approaches. The paper analyses a sample of 709 6th grade Primary Education students from diverse social backgrounds and enrolled in public schools in the Principality of Asturias (Spain). A test to assess students' knowledge in Science and a context questionnaire (measuring participants' social, economic, and cultural background) were designed and validated. Inferential statistics were applied with one-way ANOVAs and inter-subject analyses. The main finding is that students from less favoured socio-economic backgrounds obtain significant lower scores than those coming from more privileged settings. Results suggest students’ context influences the teaching-learning process in bilingual education. The determining factors for these findings are discussed in the paper together with prospective research lines.","collection-title":"Social Class/Social Economic Status and Young Learners of English as a Global Language","container-title":"System","DOI":"10.1016/j.system.2017.09.001","ISSN":"0346-251X","journalAbbreviation":"System","page":"16-26","source":"ScienceDirect","title":"Assessing the influence of socio-economic status on students' performance in Content and Language Integrated Learning","volume":"73","author":[{"family":"Fernández Sanjurjo","given":"Javier"},{"family":"Arias Blanco","given":"José Miguel"},{"family":"Fernández-Costales","given":"Alberto"}],"issued":{"date-parts":[["2018",4,1]]}}}],"schema":"https://github.com/citation-style-language/schema/raw/master/csl-citation.json"}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kern w:val="0"/>
              </w:rPr>
              <w:t>(Fernández Sanjurjo, Arias Blanco, and Fernández-Costales 2018)</w:t>
            </w:r>
            <w:r w:rsidRPr="00E57829">
              <w:rPr>
                <w:rFonts w:asciiTheme="majorBidi" w:eastAsia="Times New Roman" w:hAnsiTheme="majorBidi" w:cstheme="majorBidi"/>
                <w:kern w:val="0"/>
                <w:lang w:val="en"/>
                <w14:ligatures w14:val="none"/>
              </w:rPr>
              <w:fldChar w:fldCharType="end"/>
            </w:r>
          </w:p>
        </w:tc>
      </w:tr>
      <w:tr w:rsidR="00F07370" w:rsidRPr="00F07370" w14:paraId="08917217"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1940A3B" w14:textId="1E6528D5" w:rsidR="00F07370" w:rsidRPr="00F07370" w:rsidRDefault="004D2076" w:rsidP="702ADDD0">
            <w:pPr>
              <w:spacing w:after="0" w:line="240" w:lineRule="auto"/>
              <w:rPr>
                <w:rFonts w:asciiTheme="majorBidi" w:eastAsia="Times New Roman" w:hAnsiTheme="majorBidi" w:cstheme="majorBidi"/>
                <w:kern w:val="0"/>
                <w14:ligatures w14:val="none"/>
              </w:rPr>
            </w:pPr>
            <w:r w:rsidRPr="702ADDD0">
              <w:rPr>
                <w:rFonts w:asciiTheme="majorBidi" w:eastAsia="Times New Roman" w:hAnsiTheme="majorBidi" w:cstheme="majorBidi"/>
                <w:kern w:val="0"/>
                <w14:ligatures w14:val="none"/>
              </w:rPr>
              <w:t xml:space="preserve">Language </w:t>
            </w:r>
            <w:proofErr w:type="spellStart"/>
            <w:r w:rsidRPr="702ADDD0">
              <w:rPr>
                <w:rFonts w:asciiTheme="majorBidi" w:eastAsia="Times New Roman" w:hAnsiTheme="majorBidi" w:cstheme="majorBidi"/>
                <w:kern w:val="0"/>
                <w14:ligatures w14:val="none"/>
              </w:rPr>
              <w:t>Curricularization</w:t>
            </w:r>
            <w:proofErr w:type="spellEnd"/>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BC4F49C" w14:textId="5B1851E5" w:rsidR="00F07370" w:rsidRPr="00F07370" w:rsidRDefault="00BD69AD"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shd w:val="clear" w:color="auto" w:fill="FFFFFF"/>
              </w:rPr>
              <w:t xml:space="preserve">Standardized content development and assessment practices aimed at achieving specific and measurable language outcomes </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DE8BE85" w14:textId="2D147661" w:rsidR="00F07370" w:rsidRPr="00F07370" w:rsidRDefault="008116B9"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 – Participatory Action Research (PAR)</w:t>
            </w:r>
          </w:p>
          <w:p w14:paraId="04E1B07D"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613C596A"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r w:rsidRPr="00F07370">
              <w:rPr>
                <w:rFonts w:asciiTheme="majorBidi" w:eastAsia="Times New Roman" w:hAnsiTheme="majorBidi" w:cstheme="majorBidi"/>
                <w:kern w:val="0"/>
                <w:lang w:val="en"/>
                <w14:ligatures w14:val="none"/>
              </w:rPr>
              <w:t>Teachers’ Sense of Efficacy Scale</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33F2593" w14:textId="600CF5C7" w:rsidR="00F07370" w:rsidRPr="00F07370" w:rsidRDefault="00354281" w:rsidP="00354281">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color w:val="FF0000"/>
                <w:kern w:val="0"/>
                <w:lang w:val="en"/>
                <w14:ligatures w14:val="none"/>
              </w:rPr>
              <w:fldChar w:fldCharType="begin"/>
            </w:r>
            <w:r w:rsidRPr="00E57829">
              <w:rPr>
                <w:rFonts w:asciiTheme="majorBidi" w:eastAsia="Times New Roman" w:hAnsiTheme="majorBidi" w:cstheme="majorBidi"/>
                <w:color w:val="FF0000"/>
                <w:kern w:val="0"/>
                <w:lang w:val="en"/>
                <w14:ligatures w14:val="none"/>
              </w:rPr>
              <w:instrText xml:space="preserve"> ADDIN ZOTERO_ITEM CSL_CITATION {"citationID":"inQRqt0F","properties":{"formattedCitation":"(Sosnowski 2021)","plainCitation":"(Sosnowski 2021)","noteIndex":0},"citationItems":[{"id":11,"uris":["http://zotero.org/users/13105229/items/9LRJMMM7"],"itemData":{"id":11,"type":"article-journal","abstract":"Research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Pr="00E57829">
              <w:rPr>
                <w:rFonts w:asciiTheme="majorBidi" w:eastAsia="Times New Roman" w:hAnsiTheme="majorBidi" w:cstheme="majorBidi"/>
                <w:color w:val="FF0000"/>
                <w:kern w:val="0"/>
                <w:lang w:val="en"/>
                <w14:ligatures w14:val="none"/>
              </w:rPr>
              <w:fldChar w:fldCharType="separate"/>
            </w:r>
            <w:r w:rsidRPr="00E57829">
              <w:rPr>
                <w:rFonts w:asciiTheme="majorBidi" w:hAnsiTheme="majorBidi" w:cstheme="majorBidi"/>
              </w:rPr>
              <w:t>(Sosnowski 2021)</w:t>
            </w:r>
            <w:r w:rsidRPr="00E57829">
              <w:rPr>
                <w:rFonts w:asciiTheme="majorBidi" w:eastAsia="Times New Roman" w:hAnsiTheme="majorBidi" w:cstheme="majorBidi"/>
                <w:color w:val="FF0000"/>
                <w:kern w:val="0"/>
                <w:lang w:val="en"/>
                <w14:ligatures w14:val="none"/>
              </w:rPr>
              <w:fldChar w:fldCharType="end"/>
            </w:r>
          </w:p>
        </w:tc>
      </w:tr>
      <w:tr w:rsidR="00F07370" w:rsidRPr="00F07370" w14:paraId="7AC5DBD5"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4ED28F3B" w14:textId="4D8E8965" w:rsidR="00F07370" w:rsidRPr="00F07370" w:rsidRDefault="00552C97"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School accountability</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40F6CFD" w14:textId="0FE79C1C" w:rsidR="00F07370" w:rsidRPr="00F07370" w:rsidRDefault="001B1F5B"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rPr>
              <w:t xml:space="preserve">The process of evaluating school performance </w:t>
            </w:r>
            <w:proofErr w:type="gramStart"/>
            <w:r w:rsidRPr="00E57829">
              <w:rPr>
                <w:rFonts w:asciiTheme="majorBidi" w:hAnsiTheme="majorBidi" w:cstheme="majorBidi"/>
              </w:rPr>
              <w:t>on the basis of</w:t>
            </w:r>
            <w:proofErr w:type="gramEnd"/>
            <w:r w:rsidRPr="00E57829">
              <w:rPr>
                <w:rFonts w:asciiTheme="majorBidi" w:hAnsiTheme="majorBidi" w:cstheme="majorBidi"/>
              </w:rPr>
              <w:t xml:space="preserve"> student performance measures</w:t>
            </w:r>
            <w:r w:rsidRPr="00E57829">
              <w:rPr>
                <w:rFonts w:asciiTheme="majorBidi" w:eastAsia="Times New Roman" w:hAnsiTheme="majorBidi" w:cstheme="majorBidi"/>
                <w:kern w:val="0"/>
                <w:lang w:val="en"/>
                <w14:ligatures w14:val="none"/>
              </w:rPr>
              <w:t xml:space="preserve"> </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4ED4F136" w14:textId="7A65DA96" w:rsidR="00F07370" w:rsidRPr="00F07370" w:rsidRDefault="004876E2" w:rsidP="702ADDD0">
            <w:pPr>
              <w:spacing w:after="0" w:line="240" w:lineRule="auto"/>
              <w:rPr>
                <w:rFonts w:asciiTheme="majorBidi" w:eastAsia="Times New Roman" w:hAnsiTheme="majorBidi" w:cstheme="majorBidi"/>
                <w:kern w:val="0"/>
                <w14:ligatures w14:val="none"/>
              </w:rPr>
            </w:pPr>
            <w:commentRangeStart w:id="74"/>
            <w:r w:rsidRPr="702ADDD0">
              <w:rPr>
                <w:rFonts w:asciiTheme="majorBidi" w:eastAsia="Times New Roman" w:hAnsiTheme="majorBidi" w:cstheme="majorBidi"/>
                <w:kern w:val="0"/>
                <w14:ligatures w14:val="none"/>
              </w:rPr>
              <w:t xml:space="preserve">WIDA, </w:t>
            </w:r>
            <w:proofErr w:type="spellStart"/>
            <w:r w:rsidRPr="702ADDD0">
              <w:rPr>
                <w:rFonts w:asciiTheme="majorBidi" w:eastAsia="Times New Roman" w:hAnsiTheme="majorBidi" w:cstheme="majorBidi"/>
                <w:kern w:val="0"/>
                <w14:ligatures w14:val="none"/>
              </w:rPr>
              <w:t>iLearn</w:t>
            </w:r>
            <w:commentRangeEnd w:id="74"/>
            <w:proofErr w:type="spellEnd"/>
            <w:r w:rsidR="00E54377">
              <w:rPr>
                <w:rStyle w:val="CommentReference"/>
              </w:rPr>
              <w:commentReference w:id="74"/>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5A369383" w14:textId="6B0F9B32" w:rsidR="00F07370" w:rsidRPr="00F07370" w:rsidRDefault="00287F79" w:rsidP="00287F79">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{"citationID":"6dPreAtK","properties":{"formattedCitation":"(Turkan and Buzick 2016; Jennings and Lauen 2016)","plainCitation":"(Turkan and Buzick 2016; Jennings and Lauen 2016)","noteIndex":0},"citationItems":[{"id":912,"uris":["http://zotero.org/users/13105229/items/H5DUGDS7"],"itemData":{"id":912,"type":"article-journal","abstract":"The current interest in evaluating teachers and teacher education programs provides an opportunity to consider the education of diverse learners in K-12 schools in the United States. We address teaching English language learners (ELLs), a rapidly growing population. Challenges lie in holding content teachers of ELLs accountable as they are not adequately prepared to teach ELLs. In this article, we outline complexities surrounding the definition of the quality of teaching content to ELLs, provide an overview of existing teacher evaluation instruments, and discuss the difficulties in using ELL test scores to estimate the teacher contributions to academic growth of ELLs.","container-title":"Urban Education","DOI":"10.1177/0042085914543111","ISSN":"0042-0859","issue":"2","note":"publisher: SAGE Publications Inc","page":"221-248","source":"SAGE Journals","title":"Complexities and Issues to Consider in the Evaluation of Content Teachers of English Language Learners","volume":"51","author":[{"family":"Turkan","given":"Sultan"},{"family":"Buzick","given":"Heather M."}],"issued":{"date-parts":[["2016",2,1]]}}},{"id":20,"uris":["http://zotero.org/users/13105229/items/4DAVYLF4"],"itemData":{"id":20,"type":"article-journal","abstract":"Scholars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(Turkan and Buzick 2016; Jennings and Lauen 2016)</w:t>
            </w:r>
            <w:r w:rsidRPr="00E57829">
              <w:rPr>
                <w:rFonts w:asciiTheme="majorBidi" w:eastAsia="Times New Roman" w:hAnsiTheme="majorBidi" w:cstheme="majorBidi"/>
                <w:kern w:val="0"/>
                <w:lang w:val="en"/>
                <w14:ligatures w14:val="none"/>
              </w:rPr>
              <w:fldChar w:fldCharType="end"/>
            </w:r>
          </w:p>
        </w:tc>
      </w:tr>
      <w:tr w:rsidR="00F07370" w:rsidRPr="00F07370" w14:paraId="510D0918" w14:textId="77777777" w:rsidTr="702ADDD0">
        <w:trPr>
          <w:jc w:val="center"/>
        </w:trPr>
        <w:tc>
          <w:tcPr>
            <w:tcW w:w="1515"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138F7304" w14:textId="7F98D35D" w:rsidR="00F07370" w:rsidRPr="00F07370" w:rsidRDefault="00CC242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School compliance and funding</w:t>
            </w:r>
          </w:p>
        </w:tc>
        <w:tc>
          <w:tcPr>
            <w:tcW w:w="3555"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013C2504" w14:textId="2822EB12" w:rsidR="00F07370" w:rsidRPr="00F07370" w:rsidRDefault="002961B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Educational Institution’s ad</w:t>
            </w:r>
            <w:r w:rsidR="00E544E3" w:rsidRPr="00E57829">
              <w:rPr>
                <w:rFonts w:asciiTheme="majorBidi" w:eastAsia="Times New Roman" w:hAnsiTheme="majorBidi" w:cstheme="majorBidi"/>
                <w:kern w:val="0"/>
                <w:lang w:val="en"/>
                <w14:ligatures w14:val="none"/>
              </w:rPr>
              <w:t>herence to legal, regulatory, or policy standards mandated at state or federal level</w:t>
            </w:r>
            <w:r w:rsidRPr="00E57829">
              <w:rPr>
                <w:rFonts w:asciiTheme="majorBidi" w:eastAsia="Times New Roman" w:hAnsiTheme="majorBidi" w:cstheme="majorBidi"/>
                <w:kern w:val="0"/>
                <w:lang w:val="en"/>
                <w14:ligatures w14:val="none"/>
              </w:rPr>
              <w:t xml:space="preserve"> </w:t>
            </w:r>
          </w:p>
        </w:tc>
        <w:tc>
          <w:tcPr>
            <w:tcW w:w="2190"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7B64C5A5" w14:textId="58275DF1" w:rsidR="00F07370" w:rsidRPr="00F07370" w:rsidRDefault="00F0067F"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w:t>
            </w:r>
          </w:p>
        </w:tc>
        <w:tc>
          <w:tcPr>
            <w:tcW w:w="2070"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63FF37D0" w14:textId="7E2FDE4C" w:rsidR="00F07370" w:rsidRPr="00F07370" w:rsidRDefault="003101FD" w:rsidP="003101FD">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color w:val="FF0000"/>
                <w:kern w:val="0"/>
                <w:lang w:val="en"/>
                <w14:ligatures w14:val="none"/>
              </w:rPr>
              <w:fldChar w:fldCharType="begin"/>
            </w:r>
            <w:r w:rsidRPr="00E57829">
              <w:rPr>
                <w:rFonts w:asciiTheme="majorBidi" w:eastAsia="Times New Roman" w:hAnsiTheme="majorBidi" w:cstheme="majorBidi"/>
                <w:color w:val="FF0000"/>
                <w:kern w:val="0"/>
                <w:lang w:val="en"/>
                <w14:ligatures w14:val="none"/>
              </w:rPr>
              <w:instrText xml:space="preserve"> ADDIN ZOTERO_ITEM CSL_CITATION {"citationID":"iNToNGrH","properties":{"formattedCitation":"(DeAngelis, Burke, and Wolf 2021)","plainCitation":"(DeAngelis, Burke, and Wolf 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J."}],"issued":{"date-parts":[["2021",7,3]]}}}],"schema":"https://github.com/citation-style-language/schema/raw/master/csl-citation.json"} </w:instrText>
            </w:r>
            <w:r w:rsidRPr="00E57829">
              <w:rPr>
                <w:rFonts w:asciiTheme="majorBidi" w:eastAsia="Times New Roman" w:hAnsiTheme="majorBidi" w:cstheme="majorBidi"/>
                <w:color w:val="FF0000"/>
                <w:kern w:val="0"/>
                <w:lang w:val="en"/>
                <w14:ligatures w14:val="none"/>
              </w:rPr>
              <w:fldChar w:fldCharType="separate"/>
            </w:r>
            <w:r w:rsidRPr="00E57829">
              <w:rPr>
                <w:rFonts w:asciiTheme="majorBidi" w:hAnsiTheme="majorBidi" w:cstheme="majorBidi"/>
              </w:rPr>
              <w:t>(DeAngelis, Burke, and Wolf 2021)</w:t>
            </w:r>
            <w:r w:rsidRPr="00E57829">
              <w:rPr>
                <w:rFonts w:asciiTheme="majorBidi" w:eastAsia="Times New Roman" w:hAnsiTheme="majorBidi" w:cstheme="majorBidi"/>
                <w:color w:val="FF0000"/>
                <w:kern w:val="0"/>
                <w:lang w:val="en"/>
                <w14:ligatures w14:val="none"/>
              </w:rPr>
              <w:fldChar w:fldCharType="end"/>
            </w:r>
          </w:p>
        </w:tc>
      </w:tr>
    </w:tbl>
    <w:p w14:paraId="54E87716" w14:textId="77777777" w:rsidR="00401B16" w:rsidRPr="00E57829" w:rsidRDefault="00401B16" w:rsidP="0000143B">
      <w:pPr>
        <w:pStyle w:val="ListParagraph"/>
        <w:spacing w:line="480" w:lineRule="auto"/>
        <w:ind w:left="1080"/>
        <w:rPr>
          <w:rFonts w:asciiTheme="majorBidi" w:eastAsia="Times New Roman" w:hAnsiTheme="majorBidi" w:cstheme="majorBidi"/>
          <w:lang w:val="en"/>
        </w:rPr>
      </w:pPr>
    </w:p>
    <w:p w14:paraId="687B61F7" w14:textId="46EE85E3" w:rsidR="00401B16" w:rsidRPr="00E57829" w:rsidDel="00040C04" w:rsidRDefault="00401B16" w:rsidP="0000143B">
      <w:pPr>
        <w:pStyle w:val="ListParagraph"/>
        <w:spacing w:line="480" w:lineRule="auto"/>
        <w:ind w:left="1080"/>
        <w:rPr>
          <w:del w:id="75" w:author="Jamie Castle" w:date="2025-03-20T10:48:00Z" w16du:dateUtc="2025-03-20T14:48:00Z"/>
          <w:rFonts w:asciiTheme="majorBidi" w:eastAsia="Times New Roman" w:hAnsiTheme="majorBidi" w:cstheme="majorBidi"/>
        </w:rPr>
      </w:pPr>
    </w:p>
    <w:p w14:paraId="61F1A00E" w14:textId="54035694" w:rsidR="00401B16" w:rsidRPr="002561F1" w:rsidRDefault="00D02F73" w:rsidP="002561F1">
      <w:pPr>
        <w:spacing w:line="480" w:lineRule="auto"/>
        <w:rPr>
          <w:rFonts w:asciiTheme="majorBidi" w:eastAsia="Times New Roman" w:hAnsiTheme="majorBidi" w:cstheme="majorBidi"/>
          <w:b/>
          <w:bCs/>
        </w:rPr>
      </w:pPr>
      <w:r w:rsidRPr="002561F1">
        <w:rPr>
          <w:rFonts w:asciiTheme="majorBidi" w:eastAsia="Times New Roman" w:hAnsiTheme="majorBidi" w:cstheme="majorBidi"/>
          <w:b/>
          <w:bCs/>
        </w:rPr>
        <w:t>Description of Participant Population</w:t>
      </w:r>
    </w:p>
    <w:p w14:paraId="44AA52F3" w14:textId="40EC8DC6" w:rsidR="00D02F73" w:rsidRPr="00E57829" w:rsidRDefault="001E5A78" w:rsidP="002561F1">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The population for my proposed study</w:t>
      </w:r>
      <w:r w:rsidR="002D11D5" w:rsidRPr="00E57829">
        <w:rPr>
          <w:rFonts w:asciiTheme="majorBidi" w:eastAsia="Times New Roman" w:hAnsiTheme="majorBidi" w:cstheme="majorBidi"/>
        </w:rPr>
        <w:t xml:space="preserve"> comprises the Legacy Learning Center staff and faculty. As an ex-principal and a counselor at LLC</w:t>
      </w:r>
      <w:r w:rsidR="004348A1" w:rsidRPr="00E57829">
        <w:rPr>
          <w:rFonts w:asciiTheme="majorBidi" w:eastAsia="Times New Roman" w:hAnsiTheme="majorBidi" w:cstheme="majorBidi"/>
        </w:rPr>
        <w:t xml:space="preserve">, both the administrative and instructional </w:t>
      </w:r>
      <w:r w:rsidR="00182694" w:rsidRPr="00E57829">
        <w:rPr>
          <w:rFonts w:asciiTheme="majorBidi" w:eastAsia="Times New Roman" w:hAnsiTheme="majorBidi" w:cstheme="majorBidi"/>
        </w:rPr>
        <w:t>staff at LLC are ex-colleagues</w:t>
      </w:r>
      <w:r w:rsidR="006534C8" w:rsidRPr="00E57829">
        <w:rPr>
          <w:rFonts w:asciiTheme="majorBidi" w:eastAsia="Times New Roman" w:hAnsiTheme="majorBidi" w:cstheme="majorBidi"/>
        </w:rPr>
        <w:t xml:space="preserve"> and fellow parents. </w:t>
      </w:r>
    </w:p>
    <w:p w14:paraId="337FD82F" w14:textId="4D854763" w:rsidR="00120955" w:rsidDel="00040C04" w:rsidRDefault="00120955" w:rsidP="00D02F73">
      <w:pPr>
        <w:spacing w:line="480" w:lineRule="auto"/>
        <w:rPr>
          <w:del w:id="76" w:author="Jamie Castle" w:date="2025-03-20T10:48:00Z" w16du:dateUtc="2025-03-20T14:48:00Z"/>
          <w:rFonts w:asciiTheme="majorBidi" w:eastAsia="Times New Roman" w:hAnsiTheme="majorBidi" w:cstheme="majorBidi"/>
          <w:b/>
          <w:bCs/>
        </w:rPr>
      </w:pPr>
    </w:p>
    <w:p w14:paraId="5BE9F368" w14:textId="0D108CA4" w:rsidR="00120955" w:rsidDel="00040C04" w:rsidRDefault="00120955" w:rsidP="00D02F73">
      <w:pPr>
        <w:spacing w:line="480" w:lineRule="auto"/>
        <w:rPr>
          <w:del w:id="77" w:author="Jamie Castle" w:date="2025-03-20T10:48:00Z" w16du:dateUtc="2025-03-20T14:48:00Z"/>
          <w:rFonts w:asciiTheme="majorBidi" w:eastAsia="Times New Roman" w:hAnsiTheme="majorBidi" w:cstheme="majorBidi"/>
          <w:b/>
          <w:bCs/>
        </w:rPr>
      </w:pPr>
    </w:p>
    <w:p w14:paraId="19B8828B" w14:textId="4A9547A2" w:rsidR="00781DBF" w:rsidRPr="00045D46" w:rsidRDefault="00781DBF" w:rsidP="00D02F73">
      <w:pPr>
        <w:spacing w:line="480" w:lineRule="auto"/>
        <w:rPr>
          <w:rFonts w:asciiTheme="majorBidi" w:eastAsia="Times New Roman" w:hAnsiTheme="majorBidi" w:cstheme="majorBidi"/>
          <w:b/>
          <w:bCs/>
        </w:rPr>
      </w:pPr>
      <w:r w:rsidRPr="00045D46">
        <w:rPr>
          <w:rFonts w:asciiTheme="majorBidi" w:eastAsia="Times New Roman" w:hAnsiTheme="majorBidi" w:cstheme="majorBidi"/>
          <w:b/>
          <w:bCs/>
        </w:rPr>
        <w:t>Population Description</w:t>
      </w:r>
    </w:p>
    <w:p w14:paraId="12A8EC58" w14:textId="77777777" w:rsidR="00F50E38" w:rsidRPr="00E57829" w:rsidRDefault="00A85334" w:rsidP="00045D46">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lastRenderedPageBreak/>
        <w:t xml:space="preserve">The population consists of 20 </w:t>
      </w:r>
      <w:r w:rsidR="000E725D" w:rsidRPr="00E57829">
        <w:rPr>
          <w:rFonts w:asciiTheme="majorBidi" w:eastAsia="Times New Roman" w:hAnsiTheme="majorBidi" w:cstheme="majorBidi"/>
        </w:rPr>
        <w:t>teachers and administrators</w:t>
      </w:r>
      <w:r w:rsidR="00E1377B" w:rsidRPr="00E57829">
        <w:rPr>
          <w:rFonts w:asciiTheme="majorBidi" w:eastAsia="Times New Roman" w:hAnsiTheme="majorBidi" w:cstheme="majorBidi"/>
        </w:rPr>
        <w:t>, most of whom are either 1</w:t>
      </w:r>
      <w:r w:rsidR="00E1377B" w:rsidRPr="00E57829">
        <w:rPr>
          <w:rFonts w:asciiTheme="majorBidi" w:eastAsia="Times New Roman" w:hAnsiTheme="majorBidi" w:cstheme="majorBidi"/>
          <w:vertAlign w:val="superscript"/>
        </w:rPr>
        <w:t>st</w:t>
      </w:r>
      <w:r w:rsidR="00E1377B" w:rsidRPr="00E57829">
        <w:rPr>
          <w:rFonts w:asciiTheme="majorBidi" w:eastAsia="Times New Roman" w:hAnsiTheme="majorBidi" w:cstheme="majorBidi"/>
        </w:rPr>
        <w:t xml:space="preserve"> or 2</w:t>
      </w:r>
      <w:r w:rsidR="00E1377B" w:rsidRPr="00E57829">
        <w:rPr>
          <w:rFonts w:asciiTheme="majorBidi" w:eastAsia="Times New Roman" w:hAnsiTheme="majorBidi" w:cstheme="majorBidi"/>
          <w:vertAlign w:val="superscript"/>
        </w:rPr>
        <w:t>nd</w:t>
      </w:r>
      <w:r w:rsidR="00E1377B" w:rsidRPr="00E57829">
        <w:rPr>
          <w:rFonts w:asciiTheme="majorBidi" w:eastAsia="Times New Roman" w:hAnsiTheme="majorBidi" w:cstheme="majorBidi"/>
        </w:rPr>
        <w:t xml:space="preserve"> generation immigrants</w:t>
      </w:r>
      <w:r w:rsidR="007858E3" w:rsidRPr="00E57829">
        <w:rPr>
          <w:rFonts w:asciiTheme="majorBidi" w:eastAsia="Times New Roman" w:hAnsiTheme="majorBidi" w:cstheme="majorBidi"/>
        </w:rPr>
        <w:t xml:space="preserve">. I’ve carefully selected teachers from all grade levels and </w:t>
      </w:r>
      <w:r w:rsidR="000B088A" w:rsidRPr="00E57829">
        <w:rPr>
          <w:rFonts w:asciiTheme="majorBidi" w:eastAsia="Times New Roman" w:hAnsiTheme="majorBidi" w:cstheme="majorBidi"/>
        </w:rPr>
        <w:t xml:space="preserve">a </w:t>
      </w:r>
      <w:r w:rsidR="007858E3" w:rsidRPr="00E57829">
        <w:rPr>
          <w:rFonts w:asciiTheme="majorBidi" w:eastAsia="Times New Roman" w:hAnsiTheme="majorBidi" w:cstheme="majorBidi"/>
        </w:rPr>
        <w:t xml:space="preserve">select </w:t>
      </w:r>
      <w:r w:rsidR="000B088A" w:rsidRPr="00E57829">
        <w:rPr>
          <w:rFonts w:asciiTheme="majorBidi" w:eastAsia="Times New Roman" w:hAnsiTheme="majorBidi" w:cstheme="majorBidi"/>
        </w:rPr>
        <w:t xml:space="preserve">of </w:t>
      </w:r>
      <w:r w:rsidR="007858E3" w:rsidRPr="00E57829">
        <w:rPr>
          <w:rFonts w:asciiTheme="majorBidi" w:eastAsia="Times New Roman" w:hAnsiTheme="majorBidi" w:cstheme="majorBidi"/>
        </w:rPr>
        <w:t>subject area</w:t>
      </w:r>
      <w:r w:rsidR="001B61F0" w:rsidRPr="00E57829">
        <w:rPr>
          <w:rFonts w:asciiTheme="majorBidi" w:eastAsia="Times New Roman" w:hAnsiTheme="majorBidi" w:cstheme="majorBidi"/>
        </w:rPr>
        <w:t xml:space="preserve"> teachers</w:t>
      </w:r>
      <w:r w:rsidR="000B088A" w:rsidRPr="00E57829">
        <w:rPr>
          <w:rFonts w:asciiTheme="majorBidi" w:eastAsia="Times New Roman" w:hAnsiTheme="majorBidi" w:cstheme="majorBidi"/>
        </w:rPr>
        <w:t xml:space="preserve"> and 2 administrative staff members. I’ve also</w:t>
      </w:r>
      <w:r w:rsidR="001B61F0" w:rsidRPr="00E57829">
        <w:rPr>
          <w:rFonts w:asciiTheme="majorBidi" w:eastAsia="Times New Roman" w:hAnsiTheme="majorBidi" w:cstheme="majorBidi"/>
        </w:rPr>
        <w:t xml:space="preserve"> expressed my intention to interview </w:t>
      </w:r>
      <w:commentRangeStart w:id="78"/>
      <w:r w:rsidR="001B61F0" w:rsidRPr="00E57829">
        <w:rPr>
          <w:rFonts w:asciiTheme="majorBidi" w:eastAsia="Times New Roman" w:hAnsiTheme="majorBidi" w:cstheme="majorBidi"/>
        </w:rPr>
        <w:t>the school principal</w:t>
      </w:r>
      <w:commentRangeEnd w:id="78"/>
      <w:r w:rsidR="00ED2B95">
        <w:rPr>
          <w:rStyle w:val="CommentReference"/>
        </w:rPr>
        <w:commentReference w:id="78"/>
      </w:r>
      <w:r w:rsidR="001B61F0" w:rsidRPr="00E57829">
        <w:rPr>
          <w:rFonts w:asciiTheme="majorBidi" w:eastAsia="Times New Roman" w:hAnsiTheme="majorBidi" w:cstheme="majorBidi"/>
        </w:rPr>
        <w:t>. He agreed to participate in my research study barring any unexpected circumstances that might either defer</w:t>
      </w:r>
      <w:r w:rsidR="007377E0" w:rsidRPr="00E57829">
        <w:rPr>
          <w:rFonts w:asciiTheme="majorBidi" w:eastAsia="Times New Roman" w:hAnsiTheme="majorBidi" w:cstheme="majorBidi"/>
        </w:rPr>
        <w:t xml:space="preserve"> his decision. In Table 2, there is a breakdown of the </w:t>
      </w:r>
      <w:r w:rsidR="00F50E38" w:rsidRPr="00E57829">
        <w:rPr>
          <w:rFonts w:asciiTheme="majorBidi" w:eastAsia="Times New Roman" w:hAnsiTheme="majorBidi" w:cstheme="majorBidi"/>
        </w:rPr>
        <w:t>population demographics of this proposed study.</w:t>
      </w:r>
    </w:p>
    <w:p w14:paraId="7CFF6E98" w14:textId="77777777" w:rsidR="00F50E38" w:rsidRPr="009E5C7F" w:rsidRDefault="00F50E38" w:rsidP="00D02F73">
      <w:pPr>
        <w:spacing w:line="480" w:lineRule="auto"/>
        <w:rPr>
          <w:rFonts w:asciiTheme="majorBidi" w:eastAsia="Times New Roman" w:hAnsiTheme="majorBidi" w:cstheme="majorBidi"/>
          <w:b/>
          <w:bCs/>
          <w:rPrChange w:id="79" w:author="Jamie Castle" w:date="2025-03-20T10:48:00Z" w16du:dateUtc="2025-03-20T14:48:00Z">
            <w:rPr>
              <w:rFonts w:asciiTheme="majorBidi" w:eastAsia="Times New Roman" w:hAnsiTheme="majorBidi" w:cstheme="majorBidi"/>
            </w:rPr>
          </w:rPrChange>
        </w:rPr>
      </w:pPr>
      <w:r w:rsidRPr="009E5C7F">
        <w:rPr>
          <w:rFonts w:asciiTheme="majorBidi" w:eastAsia="Times New Roman" w:hAnsiTheme="majorBidi" w:cstheme="majorBidi"/>
          <w:b/>
          <w:bCs/>
          <w:rPrChange w:id="80" w:author="Jamie Castle" w:date="2025-03-20T10:48:00Z" w16du:dateUtc="2025-03-20T14:48:00Z">
            <w:rPr>
              <w:rFonts w:asciiTheme="majorBidi" w:eastAsia="Times New Roman" w:hAnsiTheme="majorBidi" w:cstheme="majorBidi"/>
            </w:rPr>
          </w:rPrChange>
        </w:rPr>
        <w:t>Table 2</w:t>
      </w:r>
    </w:p>
    <w:p w14:paraId="48FB864D" w14:textId="77777777" w:rsidR="00F50E38" w:rsidRPr="00ED2B95" w:rsidRDefault="00F50E38" w:rsidP="00D02F73">
      <w:pPr>
        <w:spacing w:line="480" w:lineRule="auto"/>
        <w:rPr>
          <w:rFonts w:asciiTheme="majorBidi" w:eastAsia="Times New Roman" w:hAnsiTheme="majorBidi" w:cstheme="majorBidi"/>
          <w:i/>
          <w:iCs/>
          <w:rPrChange w:id="81" w:author="Jamie Castle" w:date="2025-03-20T10:49:00Z" w16du:dateUtc="2025-03-20T14:49:00Z">
            <w:rPr>
              <w:rFonts w:asciiTheme="majorBidi" w:eastAsia="Times New Roman" w:hAnsiTheme="majorBidi" w:cstheme="majorBidi"/>
            </w:rPr>
          </w:rPrChange>
        </w:rPr>
      </w:pPr>
      <w:r w:rsidRPr="00ED2B95">
        <w:rPr>
          <w:rFonts w:asciiTheme="majorBidi" w:eastAsia="Times New Roman" w:hAnsiTheme="majorBidi" w:cstheme="majorBidi"/>
          <w:i/>
          <w:iCs/>
          <w:rPrChange w:id="82" w:author="Jamie Castle" w:date="2025-03-20T10:49:00Z" w16du:dateUtc="2025-03-20T14:49:00Z">
            <w:rPr>
              <w:rFonts w:asciiTheme="majorBidi" w:eastAsia="Times New Roman" w:hAnsiTheme="majorBidi" w:cstheme="majorBidi"/>
            </w:rPr>
          </w:rPrChange>
        </w:rPr>
        <w:t xml:space="preserve">Summary of Study </w:t>
      </w:r>
      <w:commentRangeStart w:id="83"/>
      <w:r w:rsidRPr="00ED2B95">
        <w:rPr>
          <w:rFonts w:asciiTheme="majorBidi" w:eastAsia="Times New Roman" w:hAnsiTheme="majorBidi" w:cstheme="majorBidi"/>
          <w:i/>
          <w:iCs/>
          <w:rPrChange w:id="84" w:author="Jamie Castle" w:date="2025-03-20T10:49:00Z" w16du:dateUtc="2025-03-20T14:49:00Z">
            <w:rPr>
              <w:rFonts w:asciiTheme="majorBidi" w:eastAsia="Times New Roman" w:hAnsiTheme="majorBidi" w:cstheme="majorBidi"/>
            </w:rPr>
          </w:rPrChange>
        </w:rPr>
        <w:t>Population</w:t>
      </w:r>
      <w:commentRangeEnd w:id="83"/>
      <w:r w:rsidR="00001880">
        <w:rPr>
          <w:rStyle w:val="CommentReference"/>
        </w:rPr>
        <w:commentReference w:id="83"/>
      </w:r>
    </w:p>
    <w:tbl>
      <w:tblPr>
        <w:tblStyle w:val="PlainTable1"/>
        <w:tblW w:w="0" w:type="auto"/>
        <w:tblLook w:val="0420" w:firstRow="1" w:lastRow="0" w:firstColumn="0" w:lastColumn="0" w:noHBand="0" w:noVBand="1"/>
      </w:tblPr>
      <w:tblGrid>
        <w:gridCol w:w="3116"/>
        <w:gridCol w:w="3117"/>
        <w:gridCol w:w="3117"/>
      </w:tblGrid>
      <w:tr w:rsidR="00F50E38" w:rsidRPr="00E57829" w14:paraId="0AB24D67" w14:textId="77777777" w:rsidTr="00801D15">
        <w:trPr>
          <w:cnfStyle w:val="100000000000" w:firstRow="1" w:lastRow="0" w:firstColumn="0" w:lastColumn="0" w:oddVBand="0" w:evenVBand="0" w:oddHBand="0" w:evenHBand="0" w:firstRowFirstColumn="0" w:firstRowLastColumn="0" w:lastRowFirstColumn="0" w:lastRowLastColumn="0"/>
        </w:trPr>
        <w:tc>
          <w:tcPr>
            <w:tcW w:w="3116" w:type="dxa"/>
          </w:tcPr>
          <w:p w14:paraId="745C1AF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Role</w:t>
            </w:r>
          </w:p>
        </w:tc>
        <w:tc>
          <w:tcPr>
            <w:tcW w:w="3117" w:type="dxa"/>
          </w:tcPr>
          <w:p w14:paraId="0C82DA7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Gender</w:t>
            </w:r>
          </w:p>
        </w:tc>
        <w:tc>
          <w:tcPr>
            <w:tcW w:w="3117" w:type="dxa"/>
          </w:tcPr>
          <w:p w14:paraId="13038FD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Count</w:t>
            </w:r>
          </w:p>
        </w:tc>
      </w:tr>
      <w:tr w:rsidR="00F50E38" w:rsidRPr="00E57829" w14:paraId="4C753C16"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5502C8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KG Teachers</w:t>
            </w:r>
          </w:p>
        </w:tc>
        <w:tc>
          <w:tcPr>
            <w:tcW w:w="3117" w:type="dxa"/>
          </w:tcPr>
          <w:p w14:paraId="1FC9152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003D586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1E058221" w14:textId="77777777" w:rsidTr="00801D15">
        <w:tc>
          <w:tcPr>
            <w:tcW w:w="3116" w:type="dxa"/>
          </w:tcPr>
          <w:p w14:paraId="488EFB9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Elementary/Classroom Teachers</w:t>
            </w:r>
          </w:p>
        </w:tc>
        <w:tc>
          <w:tcPr>
            <w:tcW w:w="3117" w:type="dxa"/>
          </w:tcPr>
          <w:p w14:paraId="305607A0"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6F6F5B1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65E94CF1"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545DF5A4"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Elementary/Classroom Teachers</w:t>
            </w:r>
          </w:p>
        </w:tc>
        <w:tc>
          <w:tcPr>
            <w:tcW w:w="3117" w:type="dxa"/>
          </w:tcPr>
          <w:p w14:paraId="33A5839F"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6FB74BF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5</w:t>
            </w:r>
          </w:p>
        </w:tc>
      </w:tr>
      <w:tr w:rsidR="00F50E38" w:rsidRPr="00E57829" w14:paraId="52392C68" w14:textId="77777777" w:rsidTr="00801D15">
        <w:tc>
          <w:tcPr>
            <w:tcW w:w="3116" w:type="dxa"/>
          </w:tcPr>
          <w:p w14:paraId="4239A51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Science Teachers</w:t>
            </w:r>
          </w:p>
        </w:tc>
        <w:tc>
          <w:tcPr>
            <w:tcW w:w="3117" w:type="dxa"/>
          </w:tcPr>
          <w:p w14:paraId="387E967B"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6B5FB895"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59E4A33"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6696A6B"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Science Teachers</w:t>
            </w:r>
          </w:p>
        </w:tc>
        <w:tc>
          <w:tcPr>
            <w:tcW w:w="3117" w:type="dxa"/>
          </w:tcPr>
          <w:p w14:paraId="4524868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2548D19D"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2D643362" w14:textId="77777777" w:rsidTr="00801D15">
        <w:tc>
          <w:tcPr>
            <w:tcW w:w="3116" w:type="dxa"/>
          </w:tcPr>
          <w:p w14:paraId="54918262"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Math/Algebra Teachers</w:t>
            </w:r>
          </w:p>
        </w:tc>
        <w:tc>
          <w:tcPr>
            <w:tcW w:w="3117" w:type="dxa"/>
          </w:tcPr>
          <w:p w14:paraId="6D43CD2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5D2346E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C7E623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8140F2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Math/Algebra Teachers</w:t>
            </w:r>
          </w:p>
        </w:tc>
        <w:tc>
          <w:tcPr>
            <w:tcW w:w="3117" w:type="dxa"/>
          </w:tcPr>
          <w:p w14:paraId="3496B2E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145ADA8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0CA96C7" w14:textId="77777777" w:rsidTr="00801D15">
        <w:tc>
          <w:tcPr>
            <w:tcW w:w="3116" w:type="dxa"/>
          </w:tcPr>
          <w:p w14:paraId="178B4E92"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English Teachers</w:t>
            </w:r>
          </w:p>
        </w:tc>
        <w:tc>
          <w:tcPr>
            <w:tcW w:w="3117" w:type="dxa"/>
          </w:tcPr>
          <w:p w14:paraId="5652087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241C67E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7F5E6CE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707414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Social Sciences Teachers</w:t>
            </w:r>
          </w:p>
        </w:tc>
        <w:tc>
          <w:tcPr>
            <w:tcW w:w="3117" w:type="dxa"/>
          </w:tcPr>
          <w:p w14:paraId="5C60640F"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78EB8BC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52059387" w14:textId="77777777" w:rsidTr="00801D15">
        <w:tc>
          <w:tcPr>
            <w:tcW w:w="3116" w:type="dxa"/>
          </w:tcPr>
          <w:p w14:paraId="6485578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Social Sciences Teachers</w:t>
            </w:r>
          </w:p>
        </w:tc>
        <w:tc>
          <w:tcPr>
            <w:tcW w:w="3117" w:type="dxa"/>
          </w:tcPr>
          <w:p w14:paraId="6A7C9084"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47C0FF0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6E3B2460"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3AF97AE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World Languages Teachers (Arabic and French)</w:t>
            </w:r>
          </w:p>
        </w:tc>
        <w:tc>
          <w:tcPr>
            <w:tcW w:w="3117" w:type="dxa"/>
          </w:tcPr>
          <w:p w14:paraId="0FED0075"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12374AB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5D660098" w14:textId="77777777" w:rsidTr="00801D15">
        <w:tc>
          <w:tcPr>
            <w:tcW w:w="3116" w:type="dxa"/>
          </w:tcPr>
          <w:p w14:paraId="6DEF706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Office Administrators</w:t>
            </w:r>
          </w:p>
        </w:tc>
        <w:tc>
          <w:tcPr>
            <w:tcW w:w="3117" w:type="dxa"/>
          </w:tcPr>
          <w:p w14:paraId="15B8379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5739BF20"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2870C31B"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D31BC7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Office Administrators</w:t>
            </w:r>
          </w:p>
        </w:tc>
        <w:tc>
          <w:tcPr>
            <w:tcW w:w="3117" w:type="dxa"/>
          </w:tcPr>
          <w:p w14:paraId="68189EC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139078A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bl>
    <w:p w14:paraId="69B88385" w14:textId="77777777" w:rsidR="000A168B" w:rsidRPr="00E57829" w:rsidRDefault="000A168B" w:rsidP="00D02F73">
      <w:pPr>
        <w:spacing w:line="480" w:lineRule="auto"/>
        <w:rPr>
          <w:rFonts w:asciiTheme="majorBidi" w:eastAsia="Times New Roman" w:hAnsiTheme="majorBidi" w:cstheme="majorBidi"/>
        </w:rPr>
      </w:pPr>
    </w:p>
    <w:p w14:paraId="14F69C92" w14:textId="77777777" w:rsidR="00E94B6F" w:rsidRPr="00045D46" w:rsidRDefault="00E94B6F" w:rsidP="00D02F73">
      <w:pPr>
        <w:spacing w:line="480" w:lineRule="auto"/>
        <w:rPr>
          <w:rFonts w:asciiTheme="majorBidi" w:eastAsia="Times New Roman" w:hAnsiTheme="majorBidi" w:cstheme="majorBidi"/>
          <w:b/>
          <w:bCs/>
        </w:rPr>
      </w:pPr>
      <w:r w:rsidRPr="00045D46">
        <w:rPr>
          <w:rFonts w:asciiTheme="majorBidi" w:eastAsia="Times New Roman" w:hAnsiTheme="majorBidi" w:cstheme="majorBidi"/>
          <w:b/>
          <w:bCs/>
        </w:rPr>
        <w:t>Appropriateness of the Population</w:t>
      </w:r>
    </w:p>
    <w:p w14:paraId="15A9529E" w14:textId="77777777" w:rsidR="00B02F61" w:rsidRPr="00E57829" w:rsidRDefault="000B088A" w:rsidP="00BC0390">
      <w:pPr>
        <w:spacing w:line="480" w:lineRule="auto"/>
        <w:ind w:firstLine="720"/>
        <w:rPr>
          <w:rFonts w:asciiTheme="majorBidi" w:hAnsiTheme="majorBidi" w:cstheme="majorBidi"/>
        </w:rPr>
      </w:pPr>
      <w:r w:rsidRPr="00E57829">
        <w:rPr>
          <w:rFonts w:asciiTheme="majorBidi" w:eastAsia="Times New Roman" w:hAnsiTheme="majorBidi" w:cstheme="majorBidi"/>
        </w:rPr>
        <w:t xml:space="preserve"> </w:t>
      </w:r>
      <w:r w:rsidR="00B02F61" w:rsidRPr="00E57829">
        <w:rPr>
          <w:rFonts w:asciiTheme="majorBidi" w:hAnsiTheme="majorBidi" w:cstheme="majorBidi"/>
        </w:rPr>
        <w:t xml:space="preserve">Legacy Learning Center is a state-accredited private school located in downtown Indianapolis, Indiana. Serving as a K-12 institution, it accommodates over 240 students, the majority of whom are immigrants with multilingual and multicultural backgrounds. Students </w:t>
      </w:r>
      <w:r w:rsidR="00B02F61" w:rsidRPr="00E57829">
        <w:rPr>
          <w:rFonts w:asciiTheme="majorBidi" w:hAnsiTheme="majorBidi" w:cstheme="majorBidi"/>
        </w:rPr>
        <w:lastRenderedPageBreak/>
        <w:t xml:space="preserve">from elementary to high school levels are classified as English Language Learners until they meet the World Class Instructional Design and Assessment (WIDA) benchmarks. The school was established in 2015, during which I held the position of Principal for the 2015-2016 and 2016-2017 academic years. Subsequently, I transitioned into the role of volunteer academic advisor. Legacy Learning Center also serves as the </w:t>
      </w:r>
      <w:commentRangeStart w:id="85"/>
      <w:r w:rsidR="00B02F61" w:rsidRPr="00E57829">
        <w:rPr>
          <w:rFonts w:asciiTheme="majorBidi" w:hAnsiTheme="majorBidi" w:cstheme="majorBidi"/>
        </w:rPr>
        <w:t xml:space="preserve">professional context for my Place of Practice </w:t>
      </w:r>
      <w:commentRangeEnd w:id="85"/>
      <w:r w:rsidR="00D46AF6">
        <w:rPr>
          <w:rStyle w:val="CommentReference"/>
        </w:rPr>
        <w:commentReference w:id="85"/>
      </w:r>
      <w:r w:rsidR="00B02F61" w:rsidRPr="00E57829">
        <w:rPr>
          <w:rFonts w:asciiTheme="majorBidi" w:hAnsiTheme="majorBidi" w:cstheme="majorBidi"/>
        </w:rPr>
        <w:t>(POP).</w:t>
      </w:r>
    </w:p>
    <w:p w14:paraId="5E16FA8F" w14:textId="7CC94FDD" w:rsidR="00B53914" w:rsidRPr="00045D46" w:rsidRDefault="00045D46" w:rsidP="00045D46">
      <w:pPr>
        <w:spacing w:line="480" w:lineRule="auto"/>
        <w:ind w:firstLine="720"/>
        <w:rPr>
          <w:rFonts w:asciiTheme="majorBidi" w:eastAsia="Times New Roman" w:hAnsiTheme="majorBidi" w:cstheme="majorBidi"/>
        </w:rPr>
      </w:pPr>
      <w:r w:rsidRPr="00045D46">
        <w:rPr>
          <w:rFonts w:asciiTheme="majorBidi" w:hAnsiTheme="majorBidi" w:cstheme="majorBidi"/>
        </w:rPr>
        <w:t xml:space="preserve">Moreover, the majority of </w:t>
      </w:r>
      <w:proofErr w:type="gramStart"/>
      <w:r w:rsidRPr="00045D46">
        <w:rPr>
          <w:rFonts w:asciiTheme="majorBidi" w:hAnsiTheme="majorBidi" w:cstheme="majorBidi"/>
        </w:rPr>
        <w:t>school teachers</w:t>
      </w:r>
      <w:proofErr w:type="gramEnd"/>
      <w:r w:rsidRPr="00045D46">
        <w:rPr>
          <w:rFonts w:asciiTheme="majorBidi" w:hAnsiTheme="majorBidi" w:cstheme="majorBidi"/>
        </w:rPr>
        <w:t xml:space="preserve"> and administrators are also immigrants, whether they were born in the U.S., moved at a young age, or immigrated more recently. This makes them a highly suitable population for my proposed research.</w:t>
      </w:r>
    </w:p>
    <w:p w14:paraId="2B3CAD77" w14:textId="3EF4A413" w:rsidR="0000143B" w:rsidRPr="00E57829" w:rsidRDefault="00BC0390" w:rsidP="00E57829">
      <w:pPr>
        <w:spacing w:line="480" w:lineRule="auto"/>
        <w:rPr>
          <w:rFonts w:asciiTheme="majorBidi" w:eastAsia="Times New Roman" w:hAnsiTheme="majorBidi" w:cstheme="majorBidi"/>
          <w:b/>
          <w:bCs/>
        </w:rPr>
      </w:pPr>
      <w:r w:rsidRPr="00E57829">
        <w:rPr>
          <w:rFonts w:asciiTheme="majorBidi" w:eastAsia="Times New Roman" w:hAnsiTheme="majorBidi" w:cstheme="majorBidi"/>
          <w:b/>
          <w:bCs/>
        </w:rPr>
        <w:t>Access to the Population</w:t>
      </w:r>
    </w:p>
    <w:p w14:paraId="2AAB619F" w14:textId="02627D19" w:rsidR="00BC0390" w:rsidRPr="00E57829" w:rsidRDefault="00631BFA" w:rsidP="00876E7A">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Both as an immigrant and as an ex-school member</w:t>
      </w:r>
      <w:r w:rsidR="00CB6B89" w:rsidRPr="00E57829">
        <w:rPr>
          <w:rFonts w:asciiTheme="majorBidi" w:eastAsia="Times New Roman" w:hAnsiTheme="majorBidi" w:cstheme="majorBidi"/>
        </w:rPr>
        <w:t xml:space="preserve">, I have a unique access to the population. I also attend the Friday </w:t>
      </w:r>
      <w:r w:rsidR="005A3CFD" w:rsidRPr="00E57829">
        <w:rPr>
          <w:rFonts w:asciiTheme="majorBidi" w:eastAsia="Times New Roman" w:hAnsiTheme="majorBidi" w:cstheme="majorBidi"/>
        </w:rPr>
        <w:t xml:space="preserve">congregational </w:t>
      </w:r>
      <w:r w:rsidR="00CB6B89" w:rsidRPr="00E57829">
        <w:rPr>
          <w:rFonts w:asciiTheme="majorBidi" w:eastAsia="Times New Roman" w:hAnsiTheme="majorBidi" w:cstheme="majorBidi"/>
        </w:rPr>
        <w:t>prayers</w:t>
      </w:r>
      <w:r w:rsidR="00846169" w:rsidRPr="00E57829">
        <w:rPr>
          <w:rFonts w:asciiTheme="majorBidi" w:eastAsia="Times New Roman" w:hAnsiTheme="majorBidi" w:cstheme="majorBidi"/>
        </w:rPr>
        <w:t xml:space="preserve"> and am acquainted with the teachers, students, and the school administrators, who are all my ex-colleagues.</w:t>
      </w:r>
      <w:r w:rsidR="008B65AE" w:rsidRPr="00E57829">
        <w:rPr>
          <w:rFonts w:asciiTheme="majorBidi" w:eastAsia="Times New Roman" w:hAnsiTheme="majorBidi" w:cstheme="majorBidi"/>
        </w:rPr>
        <w:t xml:space="preserve"> I don’t foresee any </w:t>
      </w:r>
      <w:r w:rsidR="00CF4B04" w:rsidRPr="00E57829">
        <w:rPr>
          <w:rFonts w:asciiTheme="majorBidi" w:eastAsia="Times New Roman" w:hAnsiTheme="majorBidi" w:cstheme="majorBidi"/>
        </w:rPr>
        <w:t xml:space="preserve">potential barriers or blockers to conducting my study at LLC by the time I engage in my </w:t>
      </w:r>
      <w:commentRangeStart w:id="86"/>
      <w:r w:rsidR="00CF4B04" w:rsidRPr="00E57829">
        <w:rPr>
          <w:rFonts w:asciiTheme="majorBidi" w:eastAsia="Times New Roman" w:hAnsiTheme="majorBidi" w:cstheme="majorBidi"/>
        </w:rPr>
        <w:t>needs assessment</w:t>
      </w:r>
      <w:commentRangeEnd w:id="86"/>
      <w:r w:rsidR="000854D9">
        <w:rPr>
          <w:rStyle w:val="CommentReference"/>
        </w:rPr>
        <w:commentReference w:id="86"/>
      </w:r>
      <w:r w:rsidR="00CF4B04" w:rsidRPr="00E57829">
        <w:rPr>
          <w:rFonts w:asciiTheme="majorBidi" w:eastAsia="Times New Roman" w:hAnsiTheme="majorBidi" w:cstheme="majorBidi"/>
        </w:rPr>
        <w:t xml:space="preserve">, </w:t>
      </w:r>
      <w:r w:rsidR="00876E7A">
        <w:rPr>
          <w:rFonts w:asciiTheme="majorBidi" w:eastAsia="Times New Roman" w:hAnsiTheme="majorBidi" w:cstheme="majorBidi"/>
        </w:rPr>
        <w:t>h</w:t>
      </w:r>
      <w:r w:rsidR="00876E7A" w:rsidRPr="00876E7A">
        <w:rPr>
          <w:rFonts w:asciiTheme="majorBidi" w:eastAsia="Times New Roman" w:hAnsiTheme="majorBidi" w:cstheme="majorBidi"/>
        </w:rPr>
        <w:t xml:space="preserve">owever, the principal's involvement remains uncertain due to his unpredictable schedule </w:t>
      </w:r>
      <w:proofErr w:type="gramStart"/>
      <w:r w:rsidR="00876E7A" w:rsidRPr="00876E7A">
        <w:rPr>
          <w:rFonts w:asciiTheme="majorBidi" w:eastAsia="Times New Roman" w:hAnsiTheme="majorBidi" w:cstheme="majorBidi"/>
        </w:rPr>
        <w:t>at this time</w:t>
      </w:r>
      <w:proofErr w:type="gramEnd"/>
      <w:r w:rsidR="00876E7A" w:rsidRPr="00876E7A">
        <w:rPr>
          <w:rFonts w:asciiTheme="majorBidi" w:eastAsia="Times New Roman" w:hAnsiTheme="majorBidi" w:cstheme="majorBidi"/>
        </w:rPr>
        <w:t>.</w:t>
      </w:r>
    </w:p>
    <w:p w14:paraId="7DB65AAA" w14:textId="77777777" w:rsidR="00501439" w:rsidRPr="00E57829" w:rsidRDefault="00501439" w:rsidP="00631BFA">
      <w:pPr>
        <w:spacing w:line="480" w:lineRule="auto"/>
        <w:rPr>
          <w:rFonts w:asciiTheme="majorBidi" w:eastAsia="Times New Roman" w:hAnsiTheme="majorBidi" w:cstheme="majorBidi"/>
        </w:rPr>
      </w:pPr>
    </w:p>
    <w:p w14:paraId="297845D7" w14:textId="07E0A03A" w:rsidR="00501439" w:rsidRPr="00E57829" w:rsidRDefault="00501439" w:rsidP="00631BFA">
      <w:pPr>
        <w:spacing w:line="480" w:lineRule="auto"/>
        <w:rPr>
          <w:rFonts w:asciiTheme="majorBidi" w:eastAsia="Times New Roman" w:hAnsiTheme="majorBidi" w:cstheme="majorBidi"/>
          <w:b/>
          <w:bCs/>
        </w:rPr>
      </w:pPr>
      <w:r w:rsidRPr="00E57829">
        <w:rPr>
          <w:rFonts w:asciiTheme="majorBidi" w:eastAsia="Times New Roman" w:hAnsiTheme="majorBidi" w:cstheme="majorBidi"/>
          <w:b/>
          <w:bCs/>
        </w:rPr>
        <w:t>Implications of the Population Size</w:t>
      </w:r>
    </w:p>
    <w:p w14:paraId="5B2AE72C" w14:textId="20B69937" w:rsidR="00175BE3" w:rsidRPr="00E57829" w:rsidRDefault="00215631" w:rsidP="00E57829">
      <w:pPr>
        <w:spacing w:line="480" w:lineRule="auto"/>
        <w:ind w:firstLine="720"/>
        <w:rPr>
          <w:rFonts w:asciiTheme="majorBidi" w:hAnsiTheme="majorBidi" w:cstheme="majorBidi"/>
        </w:rPr>
      </w:pPr>
      <w:r w:rsidRPr="00E57829">
        <w:rPr>
          <w:rFonts w:asciiTheme="majorBidi" w:hAnsiTheme="majorBidi" w:cstheme="majorBidi"/>
        </w:rPr>
        <w:t>The primary goal of this study is to gain a deeper insight into the factors contributing to academic disparities among ELLs. This research specifically focuses on a U.S.-based population, with a carefully considered</w:t>
      </w:r>
      <w:r w:rsidR="00137578" w:rsidRPr="00E57829">
        <w:rPr>
          <w:rFonts w:asciiTheme="majorBidi" w:hAnsiTheme="majorBidi" w:cstheme="majorBidi"/>
        </w:rPr>
        <w:t xml:space="preserve"> relatively smaller</w:t>
      </w:r>
      <w:r w:rsidRPr="00E57829">
        <w:rPr>
          <w:rFonts w:asciiTheme="majorBidi" w:hAnsiTheme="majorBidi" w:cstheme="majorBidi"/>
        </w:rPr>
        <w:t xml:space="preserve"> sample size. To thoroughly examine all aspects of the study, I have determined that a mixed-methods approach is the most appropriate for conducting the needs assessment</w:t>
      </w:r>
      <w:r w:rsidR="00E57829" w:rsidRPr="00E57829">
        <w:rPr>
          <w:rFonts w:asciiTheme="majorBidi" w:hAnsiTheme="majorBidi" w:cstheme="majorBidi"/>
        </w:rPr>
        <w:t xml:space="preserve"> as indicated in summary of constructs of interest</w:t>
      </w:r>
      <w:r w:rsidRPr="00E57829">
        <w:rPr>
          <w:rFonts w:asciiTheme="majorBidi" w:hAnsiTheme="majorBidi" w:cstheme="majorBidi"/>
        </w:rPr>
        <w:t>.</w:t>
      </w:r>
    </w:p>
    <w:p w14:paraId="6F1D123C" w14:textId="77777777" w:rsidR="00175BE3" w:rsidRPr="00E57829" w:rsidRDefault="00175BE3" w:rsidP="00DF1B53">
      <w:pPr>
        <w:ind w:firstLine="720"/>
        <w:rPr>
          <w:rFonts w:asciiTheme="majorBidi" w:hAnsiTheme="majorBidi" w:cstheme="majorBidi"/>
        </w:rPr>
      </w:pPr>
    </w:p>
    <w:p w14:paraId="559C539C" w14:textId="77777777" w:rsidR="00175BE3" w:rsidRPr="00E57829" w:rsidRDefault="00175BE3" w:rsidP="00DF1B53">
      <w:pPr>
        <w:ind w:firstLine="720"/>
        <w:rPr>
          <w:rFonts w:asciiTheme="majorBidi" w:hAnsiTheme="majorBidi" w:cstheme="majorBidi"/>
        </w:rPr>
      </w:pPr>
    </w:p>
    <w:p w14:paraId="69ACA4EF" w14:textId="77777777" w:rsidR="00175BE3" w:rsidRDefault="00175BE3" w:rsidP="00DF1B53">
      <w:pPr>
        <w:ind w:firstLine="720"/>
        <w:rPr>
          <w:rFonts w:asciiTheme="majorBidi" w:hAnsiTheme="majorBidi" w:cstheme="majorBidi"/>
        </w:rPr>
      </w:pPr>
    </w:p>
    <w:p w14:paraId="5FE3E295" w14:textId="77777777" w:rsidR="00120955" w:rsidRDefault="00120955" w:rsidP="00DF1B53">
      <w:pPr>
        <w:ind w:firstLine="720"/>
        <w:rPr>
          <w:rFonts w:asciiTheme="majorBidi" w:hAnsiTheme="majorBidi" w:cstheme="majorBidi"/>
        </w:rPr>
      </w:pPr>
    </w:p>
    <w:p w14:paraId="59789835" w14:textId="77777777" w:rsidR="00120955" w:rsidRDefault="00120955" w:rsidP="00DF1B53">
      <w:pPr>
        <w:ind w:firstLine="720"/>
        <w:rPr>
          <w:rFonts w:asciiTheme="majorBidi" w:hAnsiTheme="majorBidi" w:cstheme="majorBidi"/>
        </w:rPr>
      </w:pPr>
    </w:p>
    <w:p w14:paraId="39792C71" w14:textId="77777777" w:rsidR="00120955" w:rsidRDefault="00120955" w:rsidP="00DF1B53">
      <w:pPr>
        <w:ind w:firstLine="720"/>
        <w:rPr>
          <w:rFonts w:asciiTheme="majorBidi" w:hAnsiTheme="majorBidi" w:cstheme="majorBidi"/>
        </w:rPr>
      </w:pPr>
    </w:p>
    <w:p w14:paraId="47EEE2EB" w14:textId="77777777" w:rsidR="00120955" w:rsidRDefault="00120955" w:rsidP="00DF1B53">
      <w:pPr>
        <w:ind w:firstLine="720"/>
        <w:rPr>
          <w:rFonts w:asciiTheme="majorBidi" w:hAnsiTheme="majorBidi" w:cstheme="majorBidi"/>
        </w:rPr>
      </w:pPr>
    </w:p>
    <w:p w14:paraId="1682A560" w14:textId="77777777" w:rsidR="00120955" w:rsidRDefault="00120955" w:rsidP="00DF1B53">
      <w:pPr>
        <w:ind w:firstLine="720"/>
        <w:rPr>
          <w:rFonts w:asciiTheme="majorBidi" w:hAnsiTheme="majorBidi" w:cstheme="majorBidi"/>
        </w:rPr>
      </w:pPr>
    </w:p>
    <w:p w14:paraId="3482DA67" w14:textId="77777777" w:rsidR="00120955" w:rsidRDefault="00120955" w:rsidP="00DF1B53">
      <w:pPr>
        <w:ind w:firstLine="720"/>
        <w:rPr>
          <w:rFonts w:asciiTheme="majorBidi" w:hAnsiTheme="majorBidi" w:cstheme="majorBidi"/>
        </w:rPr>
      </w:pPr>
    </w:p>
    <w:p w14:paraId="22022EBD" w14:textId="77777777" w:rsidR="00120955" w:rsidRDefault="00120955" w:rsidP="00DF1B53">
      <w:pPr>
        <w:ind w:firstLine="720"/>
        <w:rPr>
          <w:rFonts w:asciiTheme="majorBidi" w:hAnsiTheme="majorBidi" w:cstheme="majorBidi"/>
        </w:rPr>
      </w:pPr>
    </w:p>
    <w:p w14:paraId="33A5C413" w14:textId="77777777" w:rsidR="00120955" w:rsidRDefault="00120955" w:rsidP="00DF1B53">
      <w:pPr>
        <w:ind w:firstLine="720"/>
        <w:rPr>
          <w:rFonts w:asciiTheme="majorBidi" w:hAnsiTheme="majorBidi" w:cstheme="majorBidi"/>
        </w:rPr>
      </w:pPr>
    </w:p>
    <w:p w14:paraId="6DF32667" w14:textId="1B549FFF" w:rsidR="00120955" w:rsidDel="000854D9" w:rsidRDefault="00120955" w:rsidP="00DF1B53">
      <w:pPr>
        <w:ind w:firstLine="720"/>
        <w:rPr>
          <w:del w:id="87" w:author="Jamie Castle" w:date="2025-03-20T10:58:00Z" w16du:dateUtc="2025-03-20T14:58:00Z"/>
          <w:rFonts w:asciiTheme="majorBidi" w:hAnsiTheme="majorBidi" w:cstheme="majorBidi"/>
        </w:rPr>
      </w:pPr>
      <w:commentRangeStart w:id="88"/>
    </w:p>
    <w:p w14:paraId="5A51F7E4" w14:textId="188AABC4" w:rsidR="00120955" w:rsidDel="000854D9" w:rsidRDefault="00120955" w:rsidP="00DF1B53">
      <w:pPr>
        <w:ind w:firstLine="720"/>
        <w:rPr>
          <w:del w:id="89" w:author="Jamie Castle" w:date="2025-03-20T10:58:00Z" w16du:dateUtc="2025-03-20T14:58:00Z"/>
          <w:rFonts w:asciiTheme="majorBidi" w:hAnsiTheme="majorBidi" w:cstheme="majorBidi"/>
        </w:rPr>
      </w:pPr>
    </w:p>
    <w:p w14:paraId="2FAAD0B6" w14:textId="1AEC458A" w:rsidR="00120955" w:rsidDel="000854D9" w:rsidRDefault="00120955" w:rsidP="00DF1B53">
      <w:pPr>
        <w:ind w:firstLine="720"/>
        <w:rPr>
          <w:del w:id="90" w:author="Jamie Castle" w:date="2025-03-20T10:58:00Z" w16du:dateUtc="2025-03-20T14:58:00Z"/>
          <w:rFonts w:asciiTheme="majorBidi" w:hAnsiTheme="majorBidi" w:cstheme="majorBidi"/>
        </w:rPr>
      </w:pPr>
    </w:p>
    <w:p w14:paraId="2625FA84" w14:textId="75346F9C" w:rsidR="00120955" w:rsidDel="000854D9" w:rsidRDefault="00120955" w:rsidP="00DF1B53">
      <w:pPr>
        <w:ind w:firstLine="720"/>
        <w:rPr>
          <w:del w:id="91" w:author="Jamie Castle" w:date="2025-03-20T10:58:00Z" w16du:dateUtc="2025-03-20T14:58:00Z"/>
          <w:rFonts w:asciiTheme="majorBidi" w:hAnsiTheme="majorBidi" w:cstheme="majorBidi"/>
        </w:rPr>
      </w:pPr>
    </w:p>
    <w:p w14:paraId="4BAEE536" w14:textId="77AAA184" w:rsidR="00120955" w:rsidDel="000854D9" w:rsidRDefault="00120955" w:rsidP="00DF1B53">
      <w:pPr>
        <w:ind w:firstLine="720"/>
        <w:rPr>
          <w:del w:id="92" w:author="Jamie Castle" w:date="2025-03-20T10:58:00Z" w16du:dateUtc="2025-03-20T14:58:00Z"/>
          <w:rFonts w:asciiTheme="majorBidi" w:hAnsiTheme="majorBidi" w:cstheme="majorBidi"/>
        </w:rPr>
      </w:pPr>
    </w:p>
    <w:p w14:paraId="72C620FA" w14:textId="680329BB" w:rsidR="00120955" w:rsidDel="000854D9" w:rsidRDefault="00120955" w:rsidP="00DF1B53">
      <w:pPr>
        <w:ind w:firstLine="720"/>
        <w:rPr>
          <w:del w:id="93" w:author="Jamie Castle" w:date="2025-03-20T10:58:00Z" w16du:dateUtc="2025-03-20T14:58:00Z"/>
          <w:rFonts w:asciiTheme="majorBidi" w:hAnsiTheme="majorBidi" w:cstheme="majorBidi"/>
        </w:rPr>
      </w:pPr>
    </w:p>
    <w:p w14:paraId="3B114BF6" w14:textId="5C64D09C" w:rsidR="00120955" w:rsidDel="000854D9" w:rsidRDefault="00120955" w:rsidP="00DF1B53">
      <w:pPr>
        <w:ind w:firstLine="720"/>
        <w:rPr>
          <w:del w:id="94" w:author="Jamie Castle" w:date="2025-03-20T10:58:00Z" w16du:dateUtc="2025-03-20T14:58:00Z"/>
          <w:rFonts w:asciiTheme="majorBidi" w:hAnsiTheme="majorBidi" w:cstheme="majorBidi"/>
        </w:rPr>
      </w:pPr>
    </w:p>
    <w:p w14:paraId="77BCBB5D" w14:textId="22A3DD2C" w:rsidR="00120955" w:rsidDel="000854D9" w:rsidRDefault="00120955" w:rsidP="00DF1B53">
      <w:pPr>
        <w:ind w:firstLine="720"/>
        <w:rPr>
          <w:del w:id="95" w:author="Jamie Castle" w:date="2025-03-20T10:58:00Z" w16du:dateUtc="2025-03-20T14:58:00Z"/>
          <w:rFonts w:asciiTheme="majorBidi" w:hAnsiTheme="majorBidi" w:cstheme="majorBidi"/>
        </w:rPr>
      </w:pPr>
    </w:p>
    <w:p w14:paraId="4E12EB5B" w14:textId="03689510" w:rsidR="00120955" w:rsidDel="000854D9" w:rsidRDefault="00120955" w:rsidP="00DF1B53">
      <w:pPr>
        <w:ind w:firstLine="720"/>
        <w:rPr>
          <w:del w:id="96" w:author="Jamie Castle" w:date="2025-03-20T10:58:00Z" w16du:dateUtc="2025-03-20T14:58:00Z"/>
          <w:rFonts w:asciiTheme="majorBidi" w:hAnsiTheme="majorBidi" w:cstheme="majorBidi"/>
        </w:rPr>
      </w:pPr>
    </w:p>
    <w:p w14:paraId="79C10D0B" w14:textId="5E2B4381" w:rsidR="00120955" w:rsidDel="000854D9" w:rsidRDefault="00120955" w:rsidP="00DF1B53">
      <w:pPr>
        <w:ind w:firstLine="720"/>
        <w:rPr>
          <w:del w:id="97" w:author="Jamie Castle" w:date="2025-03-20T10:58:00Z" w16du:dateUtc="2025-03-20T14:58:00Z"/>
          <w:rFonts w:asciiTheme="majorBidi" w:hAnsiTheme="majorBidi" w:cstheme="majorBidi"/>
        </w:rPr>
      </w:pPr>
    </w:p>
    <w:p w14:paraId="6FD7C672" w14:textId="3CC98AA6" w:rsidR="00120955" w:rsidDel="000854D9" w:rsidRDefault="00120955" w:rsidP="00DF1B53">
      <w:pPr>
        <w:ind w:firstLine="720"/>
        <w:rPr>
          <w:del w:id="98" w:author="Jamie Castle" w:date="2025-03-20T10:58:00Z" w16du:dateUtc="2025-03-20T14:58:00Z"/>
          <w:rFonts w:asciiTheme="majorBidi" w:hAnsiTheme="majorBidi" w:cstheme="majorBidi"/>
        </w:rPr>
      </w:pPr>
    </w:p>
    <w:p w14:paraId="406A3CF1" w14:textId="1AD8D388" w:rsidR="00120955" w:rsidDel="000854D9" w:rsidRDefault="00120955" w:rsidP="00DF1B53">
      <w:pPr>
        <w:ind w:firstLine="720"/>
        <w:rPr>
          <w:del w:id="99" w:author="Jamie Castle" w:date="2025-03-20T10:58:00Z" w16du:dateUtc="2025-03-20T14:58:00Z"/>
          <w:rFonts w:asciiTheme="majorBidi" w:hAnsiTheme="majorBidi" w:cstheme="majorBidi"/>
        </w:rPr>
      </w:pPr>
    </w:p>
    <w:p w14:paraId="088C2AC0" w14:textId="0B37B7FD" w:rsidR="00120955" w:rsidRPr="00E57829" w:rsidDel="000854D9" w:rsidRDefault="00120955" w:rsidP="00DF1B53">
      <w:pPr>
        <w:ind w:firstLine="720"/>
        <w:rPr>
          <w:del w:id="100" w:author="Jamie Castle" w:date="2025-03-20T10:58:00Z" w16du:dateUtc="2025-03-20T14:58:00Z"/>
          <w:rFonts w:asciiTheme="majorBidi" w:hAnsiTheme="majorBidi" w:cstheme="majorBidi"/>
        </w:rPr>
      </w:pPr>
    </w:p>
    <w:p w14:paraId="7BF49D91" w14:textId="3F29EDE6" w:rsidR="00175BE3" w:rsidRPr="00120955" w:rsidRDefault="00175BE3" w:rsidP="00903760">
      <w:pPr>
        <w:ind w:firstLine="720"/>
        <w:jc w:val="center"/>
        <w:rPr>
          <w:rFonts w:asciiTheme="majorBidi" w:hAnsiTheme="majorBidi" w:cstheme="majorBidi"/>
          <w:b/>
          <w:bCs/>
        </w:rPr>
      </w:pPr>
      <w:r w:rsidRPr="00120955">
        <w:rPr>
          <w:rFonts w:asciiTheme="majorBidi" w:hAnsiTheme="majorBidi" w:cstheme="majorBidi"/>
          <w:b/>
          <w:bCs/>
        </w:rPr>
        <w:t>References</w:t>
      </w:r>
      <w:commentRangeEnd w:id="88"/>
      <w:r w:rsidR="000854D9">
        <w:rPr>
          <w:rStyle w:val="CommentReference"/>
        </w:rPr>
        <w:commentReference w:id="88"/>
      </w:r>
    </w:p>
    <w:p w14:paraId="3E090468" w14:textId="77777777" w:rsidR="00120955" w:rsidRPr="00120955" w:rsidRDefault="00437C66" w:rsidP="00120955">
      <w:pPr>
        <w:pStyle w:val="Bibliography"/>
        <w:ind w:left="720" w:hanging="720"/>
        <w:rPr>
          <w:rFonts w:ascii="Times New Roman" w:hAnsi="Times New Roman" w:cs="Times New Roman"/>
        </w:rPr>
      </w:pPr>
      <w:r w:rsidRPr="00E57829">
        <w:rPr>
          <w:rFonts w:asciiTheme="majorBidi" w:hAnsiTheme="majorBidi" w:cstheme="majorBidi"/>
        </w:rPr>
        <w:fldChar w:fldCharType="begin"/>
      </w:r>
      <w:r w:rsidR="00120955">
        <w:rPr>
          <w:rFonts w:asciiTheme="majorBidi" w:hAnsiTheme="majorBidi" w:cstheme="majorBidi"/>
        </w:rPr>
        <w:instrText xml:space="preserve"> ADDIN ZOTERO_BIBL {"uncited":[],"omitted":[],"custom":[]} CSL_BIBLIOGRAPHY </w:instrText>
      </w:r>
      <w:r w:rsidRPr="00E57829">
        <w:rPr>
          <w:rFonts w:asciiTheme="majorBidi" w:hAnsiTheme="majorBidi" w:cstheme="majorBidi"/>
        </w:rPr>
        <w:fldChar w:fldCharType="separate"/>
      </w:r>
      <w:r w:rsidR="00120955" w:rsidRPr="00120955">
        <w:rPr>
          <w:rFonts w:ascii="Times New Roman" w:hAnsi="Times New Roman" w:cs="Times New Roman"/>
        </w:rPr>
        <w:t xml:space="preserve">Callahan, Rebecca M. 2013. “The English Learner Dropout Dilemma: Multiple Risks and Multiple Resources.” </w:t>
      </w:r>
      <w:r w:rsidR="00120955" w:rsidRPr="00120955">
        <w:rPr>
          <w:rFonts w:ascii="Times New Roman" w:hAnsi="Times New Roman" w:cs="Times New Roman"/>
          <w:i/>
          <w:iCs/>
        </w:rPr>
        <w:t>Santa Barbara: California Drop out Research Project. Available at: Http://Www. Cdrp. Ucsb. Edu/Pubs_reports. Htm (Accessed January 12, 2014)</w:t>
      </w:r>
      <w:r w:rsidR="00120955" w:rsidRPr="00120955">
        <w:rPr>
          <w:rFonts w:ascii="Times New Roman" w:hAnsi="Times New Roman" w:cs="Times New Roman"/>
        </w:rPr>
        <w:t>. https://cdrpsb.org/researchreport19.pdf.</w:t>
      </w:r>
    </w:p>
    <w:p w14:paraId="7AFAED82"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DeAngelis, Corey A., Lindsey M. Burke, and Patrick J. Wolf. 2021. “When Being Regulated Is a Choice: The Impact of Government Policies on Private School Participation in Voucher Programs.” </w:t>
      </w:r>
      <w:r w:rsidRPr="00120955">
        <w:rPr>
          <w:rFonts w:ascii="Times New Roman" w:hAnsi="Times New Roman" w:cs="Times New Roman"/>
          <w:i/>
          <w:iCs/>
        </w:rPr>
        <w:t>Journal of School Choice</w:t>
      </w:r>
      <w:r w:rsidRPr="00120955">
        <w:rPr>
          <w:rFonts w:ascii="Times New Roman" w:hAnsi="Times New Roman" w:cs="Times New Roman"/>
        </w:rPr>
        <w:t xml:space="preserve"> 15 (3): 417–40. https://doi.org/10.1080/15582159.2020.1783476.</w:t>
      </w:r>
    </w:p>
    <w:p w14:paraId="07768B5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Fernández Sanjurjo, Javier, José Miguel Arias Blanco, and Alberto Fernández-Costales. 2018. “Assessing the Influence of Socio-Economic Status on Students’ Performance in Content and Language Integrated Learning.” </w:t>
      </w:r>
      <w:r w:rsidRPr="00120955">
        <w:rPr>
          <w:rFonts w:ascii="Times New Roman" w:hAnsi="Times New Roman" w:cs="Times New Roman"/>
          <w:i/>
          <w:iCs/>
        </w:rPr>
        <w:t>System</w:t>
      </w:r>
      <w:r w:rsidRPr="00120955">
        <w:rPr>
          <w:rFonts w:ascii="Times New Roman" w:hAnsi="Times New Roman" w:cs="Times New Roman"/>
        </w:rPr>
        <w:t>, Social Class/Social Economic Status and Young Learners of English as a Global Language, 73 (April):16–26. https://doi.org/10.1016/j.system.2017.09.001.</w:t>
      </w:r>
    </w:p>
    <w:p w14:paraId="69CD416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Jennings, Jennifer L., and Douglas Lee Lauen. 2016. “Accountability, Inequality, and Achievement: The Effects of the No Child Left Behind Act on Multiple Measures of Student Learning.” </w:t>
      </w:r>
      <w:r w:rsidRPr="00120955">
        <w:rPr>
          <w:rFonts w:ascii="Times New Roman" w:hAnsi="Times New Roman" w:cs="Times New Roman"/>
          <w:i/>
          <w:iCs/>
        </w:rPr>
        <w:t>RSF: The Russell Sage Foundation Journal of the Social Sciences</w:t>
      </w:r>
      <w:r w:rsidRPr="00120955">
        <w:rPr>
          <w:rFonts w:ascii="Times New Roman" w:hAnsi="Times New Roman" w:cs="Times New Roman"/>
        </w:rPr>
        <w:t xml:space="preserve"> 2 (5): 220–41. https://doi.org/10.7758/RSF.2016.2.5.11.</w:t>
      </w:r>
    </w:p>
    <w:p w14:paraId="0254003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Klassen, Robert M., Mimi Bong, Ellen L. Usher, Wan Har Chong, Vivien S. Huan, Isabella Y. F. Wong, and Tasos Georgiou. 2009. “Exploring the Validity of a Teachers’ Self-Efficacy </w:t>
      </w:r>
      <w:r w:rsidRPr="00120955">
        <w:rPr>
          <w:rFonts w:ascii="Times New Roman" w:hAnsi="Times New Roman" w:cs="Times New Roman"/>
        </w:rPr>
        <w:lastRenderedPageBreak/>
        <w:t xml:space="preserve">Scale in Five Countries.” </w:t>
      </w:r>
      <w:r w:rsidRPr="00120955">
        <w:rPr>
          <w:rFonts w:ascii="Times New Roman" w:hAnsi="Times New Roman" w:cs="Times New Roman"/>
          <w:i/>
          <w:iCs/>
        </w:rPr>
        <w:t>Contemporary Educational Psychology</w:t>
      </w:r>
      <w:r w:rsidRPr="00120955">
        <w:rPr>
          <w:rFonts w:ascii="Times New Roman" w:hAnsi="Times New Roman" w:cs="Times New Roman"/>
        </w:rPr>
        <w:t xml:space="preserve"> 34 (1): 67–76. https://doi.org/10.1016/j.cedpsych.2008.08.001.</w:t>
      </w:r>
    </w:p>
    <w:p w14:paraId="6B98FCF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Mang, J. 2021. “Programme for International Student Assessment 2018 (PISA 2018).” https://mediatum.ub.tum.de/1638342.</w:t>
      </w:r>
    </w:p>
    <w:p w14:paraId="672E9343"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Molloy Elreda, Lauren, Amanda K. Kibler, Haley E. Johnson, and Joanna Lee Williams. 2022. “Academic Development and Disparities in Linguistically Diverse Middle School Classrooms: The Role of Social Network Equality and Linguistic Integration.” </w:t>
      </w:r>
      <w:r w:rsidRPr="00120955">
        <w:rPr>
          <w:rFonts w:ascii="Times New Roman" w:hAnsi="Times New Roman" w:cs="Times New Roman"/>
          <w:i/>
          <w:iCs/>
        </w:rPr>
        <w:t>Social Development</w:t>
      </w:r>
      <w:r w:rsidRPr="00120955">
        <w:rPr>
          <w:rFonts w:ascii="Times New Roman" w:hAnsi="Times New Roman" w:cs="Times New Roman"/>
        </w:rPr>
        <w:t xml:space="preserve"> 31 (1): 69–92. https://doi.org/10.1111/sode.12555.</w:t>
      </w:r>
    </w:p>
    <w:p w14:paraId="00D44CFB"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“PISA 2022 U.S. Results.” n.d. Accessed December 9, 2023. https://nces.ed.gov/surveys/pisa/pisa2022/.</w:t>
      </w:r>
    </w:p>
    <w:p w14:paraId="6B99F24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Rosen, Maya L., Margaret A. Sheridan, Kelly A. Sambrook, Andrew N. Meltzoff, and Katie A. McLaughlin. 2018. “Socioeconomic Disparities in Academic Achievement: A Multi-Modal Investigation of Neural Mechanisms in Children and Adolescents.” </w:t>
      </w:r>
      <w:r w:rsidRPr="00120955">
        <w:rPr>
          <w:rFonts w:ascii="Times New Roman" w:hAnsi="Times New Roman" w:cs="Times New Roman"/>
          <w:i/>
          <w:iCs/>
        </w:rPr>
        <w:t>NeuroImage</w:t>
      </w:r>
      <w:r w:rsidRPr="00120955">
        <w:rPr>
          <w:rFonts w:ascii="Times New Roman" w:hAnsi="Times New Roman" w:cs="Times New Roman"/>
        </w:rPr>
        <w:t xml:space="preserve"> 173 (June):298–310. https://doi.org/10.1016/j.neuroimage.2018.02.043.</w:t>
      </w:r>
    </w:p>
    <w:p w14:paraId="0BF0775F"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Ruiz-de-Velasco, Jorge, and Michael Fix. 2000. “Overlooked &amp; Underserved: Immigrant Students in U.S. Secondary Schools.” Urban Institute, 2100 M Street, N. https://eric.ed.gov/?id=ED449275.</w:t>
      </w:r>
    </w:p>
    <w:p w14:paraId="232033FB"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Rutkowski, Leslie, and David Rutkowski. 2016. “A Call for a More Measured Approach to Reporting and Interpreting PISA Results.” </w:t>
      </w:r>
      <w:r w:rsidRPr="00120955">
        <w:rPr>
          <w:rFonts w:ascii="Times New Roman" w:hAnsi="Times New Roman" w:cs="Times New Roman"/>
          <w:i/>
          <w:iCs/>
        </w:rPr>
        <w:t>Educational Researcher</w:t>
      </w:r>
      <w:r w:rsidRPr="00120955">
        <w:rPr>
          <w:rFonts w:ascii="Times New Roman" w:hAnsi="Times New Roman" w:cs="Times New Roman"/>
        </w:rPr>
        <w:t xml:space="preserve"> 45 (4): 252–57. https://doi.org/10.3102/0013189X16649961.</w:t>
      </w:r>
    </w:p>
    <w:p w14:paraId="2576EE11"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Shin, Eric. 2022. “No Child Left Behind Act: The Impact of Standards-Based Accountability.” https://hdl.handle.net/2104/11875.</w:t>
      </w:r>
    </w:p>
    <w:p w14:paraId="5E97B965"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Sosnowski, Jim. 2021. “Marginalization Through Curricularization of Language Teaching: Creating and Exposing Deficits in an Adult Language and Literacy Program.” </w:t>
      </w:r>
      <w:r w:rsidRPr="00120955">
        <w:rPr>
          <w:rFonts w:ascii="Times New Roman" w:hAnsi="Times New Roman" w:cs="Times New Roman"/>
          <w:i/>
          <w:iCs/>
        </w:rPr>
        <w:t>Literacy Research: Theory, Method, and Practice</w:t>
      </w:r>
      <w:r w:rsidRPr="00120955">
        <w:rPr>
          <w:rFonts w:ascii="Times New Roman" w:hAnsi="Times New Roman" w:cs="Times New Roman"/>
        </w:rPr>
        <w:t xml:space="preserve"> 70 (1): 369–87. https://doi.org/10.1177/23813377211030639.</w:t>
      </w:r>
    </w:p>
    <w:p w14:paraId="7DB052DF"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Tong, Fuhui, Beverly J. Irby, Rafael Lara-Alecio, and Janice Koch. 2014. “Integrating Literacy and Science for English Language Learners: From Learning-to-Read to Reading-to-Learn.” </w:t>
      </w:r>
      <w:r w:rsidRPr="00120955">
        <w:rPr>
          <w:rFonts w:ascii="Times New Roman" w:hAnsi="Times New Roman" w:cs="Times New Roman"/>
          <w:i/>
          <w:iCs/>
        </w:rPr>
        <w:t>The Journal of Educational Research</w:t>
      </w:r>
      <w:r w:rsidRPr="00120955">
        <w:rPr>
          <w:rFonts w:ascii="Times New Roman" w:hAnsi="Times New Roman" w:cs="Times New Roman"/>
        </w:rPr>
        <w:t xml:space="preserve"> 107 (5): 410–26. https://doi.org/10.1080/00220671.2013.833072.</w:t>
      </w:r>
    </w:p>
    <w:p w14:paraId="7068268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Turkan, Sultan, and Heather M. Buzick. 2016. “Complexities and Issues to Consider in the Evaluation of Content Teachers of English Language Learners.” </w:t>
      </w:r>
      <w:r w:rsidRPr="00120955">
        <w:rPr>
          <w:rFonts w:ascii="Times New Roman" w:hAnsi="Times New Roman" w:cs="Times New Roman"/>
          <w:i/>
          <w:iCs/>
        </w:rPr>
        <w:t>Urban Education</w:t>
      </w:r>
      <w:r w:rsidRPr="00120955">
        <w:rPr>
          <w:rFonts w:ascii="Times New Roman" w:hAnsi="Times New Roman" w:cs="Times New Roman"/>
        </w:rPr>
        <w:t xml:space="preserve"> 51 (2): 221–48. https://doi.org/10.1177/0042085914543111.</w:t>
      </w:r>
    </w:p>
    <w:p w14:paraId="669AEA13"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lastRenderedPageBreak/>
        <w:t xml:space="preserve">University of Chichester, United Kingdom, and Andre Kurowski. 2020. “The Language of Dissent – How School Leaders Adjust to Policy Change.” </w:t>
      </w:r>
      <w:r w:rsidRPr="00120955">
        <w:rPr>
          <w:rFonts w:ascii="Times New Roman" w:hAnsi="Times New Roman" w:cs="Times New Roman"/>
          <w:i/>
          <w:iCs/>
        </w:rPr>
        <w:t>Educational Role of Language Journal</w:t>
      </w:r>
      <w:r w:rsidRPr="00120955">
        <w:rPr>
          <w:rFonts w:ascii="Times New Roman" w:hAnsi="Times New Roman" w:cs="Times New Roman"/>
        </w:rPr>
        <w:t xml:space="preserve"> 2020–1 (3): 43–61. https://doi.org/10.36534/erlj.2020.01.04.</w:t>
      </w:r>
    </w:p>
    <w:p w14:paraId="37630663" w14:textId="49FA1FB1" w:rsidR="008B2762" w:rsidRPr="00E57829" w:rsidRDefault="00437C66" w:rsidP="00120955">
      <w:pPr>
        <w:ind w:left="720" w:hanging="720"/>
        <w:rPr>
          <w:rFonts w:asciiTheme="majorBidi" w:hAnsiTheme="majorBidi" w:cstheme="majorBidi"/>
        </w:rPr>
      </w:pPr>
      <w:r w:rsidRPr="00E57829">
        <w:rPr>
          <w:rFonts w:asciiTheme="majorBidi" w:hAnsiTheme="majorBidi" w:cstheme="majorBidi"/>
        </w:rPr>
        <w:fldChar w:fldCharType="end"/>
      </w:r>
    </w:p>
    <w:sectPr w:rsidR="008B2762" w:rsidRPr="00E5782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Jamie Castle" w:date="2025-03-19T16:52:00Z" w:initials="JC">
    <w:p w14:paraId="43351220" w14:textId="77777777" w:rsidR="002E4A16" w:rsidRDefault="002E4A16" w:rsidP="002E4A16">
      <w:r>
        <w:rPr>
          <w:rStyle w:val="CommentReference"/>
        </w:rPr>
        <w:annotationRef/>
      </w:r>
      <w:r>
        <w:rPr>
          <w:color w:val="000000"/>
          <w:sz w:val="20"/>
          <w:szCs w:val="20"/>
        </w:rPr>
        <w:t>APA: Center the paper title.</w:t>
      </w:r>
    </w:p>
  </w:comment>
  <w:comment w:id="47" w:author="Jamie Castle" w:date="2025-03-20T10:09:00Z" w:initials="JC">
    <w:p w14:paraId="61049D6C" w14:textId="77777777" w:rsidR="004F4508" w:rsidRDefault="004F4508" w:rsidP="004F4508">
      <w:r>
        <w:rPr>
          <w:rStyle w:val="CommentReference"/>
        </w:rPr>
        <w:annotationRef/>
      </w:r>
      <w:r>
        <w:rPr>
          <w:color w:val="000000"/>
          <w:sz w:val="20"/>
          <w:szCs w:val="20"/>
        </w:rPr>
        <w:t>Do you mean domestically *and* transnationally?</w:t>
      </w:r>
    </w:p>
  </w:comment>
  <w:comment w:id="49" w:author="Jamie Castle" w:date="2025-03-20T10:11:00Z" w:initials="JC">
    <w:p w14:paraId="0D9B04EB" w14:textId="77777777" w:rsidR="00334F39" w:rsidRDefault="00334F39" w:rsidP="00334F39">
      <w:r>
        <w:rPr>
          <w:rStyle w:val="CommentReference"/>
        </w:rPr>
        <w:annotationRef/>
      </w:r>
      <w:r>
        <w:rPr>
          <w:sz w:val="20"/>
          <w:szCs w:val="20"/>
        </w:rPr>
        <w:t>It appears as though this sentence describes ELs in K-12 education throughout the United States, not just at the specific school where you propose to conduct your research.</w:t>
      </w:r>
    </w:p>
  </w:comment>
  <w:comment w:id="51" w:author="Jamie Castle" w:date="2025-03-20T10:02:00Z" w:initials="JC">
    <w:p w14:paraId="7262E876" w14:textId="77777777" w:rsidR="00334F39" w:rsidRDefault="000E4205" w:rsidP="00334F39">
      <w:r>
        <w:rPr>
          <w:rStyle w:val="CommentReference"/>
        </w:rPr>
        <w:annotationRef/>
      </w:r>
      <w:r w:rsidR="00334F39">
        <w:rPr>
          <w:sz w:val="20"/>
          <w:szCs w:val="20"/>
        </w:rPr>
        <w:t>As above, this sentence seems to describe EL students in the US in a broad sense rather than just the students at the school you’re interested in studying.</w:t>
      </w:r>
    </w:p>
  </w:comment>
  <w:comment w:id="52" w:author="Jamie Castle" w:date="2025-03-20T10:08:00Z" w:initials="JC">
    <w:p w14:paraId="2E27CD09" w14:textId="420B2289" w:rsidR="00B76A16" w:rsidRDefault="00B76A16" w:rsidP="00B76A16">
      <w:r>
        <w:rPr>
          <w:rStyle w:val="CommentReference"/>
        </w:rPr>
        <w:annotationRef/>
      </w:r>
      <w:r>
        <w:rPr>
          <w:color w:val="000000"/>
          <w:sz w:val="20"/>
          <w:szCs w:val="20"/>
        </w:rPr>
        <w:t>In comparison to what - grade-level standards? Their same-age peers? Something else?</w:t>
      </w:r>
    </w:p>
  </w:comment>
  <w:comment w:id="54" w:author="Jamie Castle" w:date="2025-03-19T16:57:00Z" w:initials="JC">
    <w:p w14:paraId="7DE2E65F" w14:textId="3698F3D0" w:rsidR="00182118" w:rsidRDefault="00182118" w:rsidP="00182118">
      <w:r>
        <w:rPr>
          <w:rStyle w:val="CommentReference"/>
        </w:rPr>
        <w:annotationRef/>
      </w:r>
      <w:r>
        <w:rPr>
          <w:sz w:val="20"/>
          <w:szCs w:val="20"/>
        </w:rPr>
        <w:t>I deleted the preceding sentence - you don’t need it.</w:t>
      </w:r>
    </w:p>
  </w:comment>
  <w:comment w:id="58" w:author="Jamie Castle" w:date="2025-03-20T10:05:00Z" w:initials="JC">
    <w:p w14:paraId="2148321E" w14:textId="77777777" w:rsidR="00C36AC2" w:rsidRDefault="00745E4E" w:rsidP="00C36AC2">
      <w:r>
        <w:rPr>
          <w:rStyle w:val="CommentReference"/>
        </w:rPr>
        <w:annotationRef/>
      </w:r>
      <w:r w:rsidR="00C36AC2">
        <w:rPr>
          <w:sz w:val="20"/>
          <w:szCs w:val="20"/>
        </w:rPr>
        <w:t>Cite evidence that supports this claim. Also, which schools are you referring to - US schools generally, or a particular subset of schools?</w:t>
      </w:r>
    </w:p>
  </w:comment>
  <w:comment w:id="59" w:author="Jamie Castle" w:date="2025-03-20T10:05:00Z" w:initials="JC">
    <w:p w14:paraId="78573847" w14:textId="48F531FE" w:rsidR="00745E4E" w:rsidRDefault="00745E4E" w:rsidP="00745E4E">
      <w:r>
        <w:rPr>
          <w:rStyle w:val="CommentReference"/>
        </w:rPr>
        <w:annotationRef/>
      </w:r>
      <w:r>
        <w:rPr>
          <w:color w:val="000000"/>
          <w:sz w:val="20"/>
          <w:szCs w:val="20"/>
        </w:rPr>
        <w:t>Which academic disparity?</w:t>
      </w:r>
    </w:p>
  </w:comment>
  <w:comment w:id="62" w:author="Jamie Castle" w:date="2025-03-20T10:06:00Z" w:initials="JC">
    <w:p w14:paraId="3F1ED64E" w14:textId="77777777" w:rsidR="00201263" w:rsidRDefault="00201263" w:rsidP="00201263">
      <w:r>
        <w:rPr>
          <w:rStyle w:val="CommentReference"/>
        </w:rPr>
        <w:annotationRef/>
      </w:r>
      <w:r>
        <w:rPr>
          <w:color w:val="000000"/>
          <w:sz w:val="20"/>
          <w:szCs w:val="20"/>
        </w:rPr>
        <w:t>It what?</w:t>
      </w:r>
    </w:p>
  </w:comment>
  <w:comment w:id="65" w:author="Jamie Castle" w:date="2025-03-20T10:28:00Z" w:initials="JC">
    <w:p w14:paraId="656DFE98" w14:textId="77777777" w:rsidR="00A7638D" w:rsidRDefault="00A7638D" w:rsidP="00A7638D">
      <w:r>
        <w:rPr>
          <w:rStyle w:val="CommentReference"/>
        </w:rPr>
        <w:annotationRef/>
      </w:r>
      <w:r>
        <w:rPr>
          <w:color w:val="000000"/>
          <w:sz w:val="20"/>
          <w:szCs w:val="20"/>
        </w:rPr>
        <w:t>APA: Each new topic within your paper gets a Level 1 heading (centered and bold). Subtopics within a topic get Level 2 -5 headings, depending on the immediately preceding heading level. Here’s more info about heading levels: https://apastyle.apa.org/style-grammar-guidelines/paper-format/headings</w:t>
      </w:r>
    </w:p>
  </w:comment>
  <w:comment w:id="66" w:author="Jamie Castle" w:date="2025-03-20T10:33:00Z" w:initials="JC">
    <w:p w14:paraId="6803013D" w14:textId="77777777" w:rsidR="00851009" w:rsidRDefault="00851009" w:rsidP="00851009">
      <w:r>
        <w:rPr>
          <w:rStyle w:val="CommentReference"/>
        </w:rPr>
        <w:annotationRef/>
      </w:r>
      <w:r>
        <w:rPr>
          <w:color w:val="000000"/>
          <w:sz w:val="20"/>
          <w:szCs w:val="20"/>
        </w:rPr>
        <w:t>This is a lot of research questions! Keep in mind that the more questions you want to answer, the more time it will take you to collect and analyze your data. To keep your study manageable, I recommend narrowing your list to a maximum of 3-4 questions. Pick the questions that are most interesting to you.</w:t>
      </w:r>
    </w:p>
  </w:comment>
  <w:comment w:id="67" w:author="Jamie Castle" w:date="2025-03-20T10:36:00Z" w:initials="JC">
    <w:p w14:paraId="068DBBAF" w14:textId="77777777" w:rsidR="00093A9E" w:rsidRDefault="00093A9E" w:rsidP="00093A9E">
      <w:r>
        <w:rPr>
          <w:rStyle w:val="CommentReference"/>
        </w:rPr>
        <w:annotationRef/>
      </w:r>
      <w:r>
        <w:rPr>
          <w:color w:val="000000"/>
          <w:sz w:val="20"/>
          <w:szCs w:val="20"/>
        </w:rPr>
        <w:t>The word influence suggests a causal relationship, but you won’t be able to draw causal conclusions from your research. (Only randomized control trials can produce causal conclusions.) You can, however, answer questions like, “What is the relationship between X and Y?”</w:t>
      </w:r>
    </w:p>
  </w:comment>
  <w:comment w:id="68" w:author="Jamie Castle" w:date="2025-03-20T10:37:00Z" w:initials="JC">
    <w:p w14:paraId="7E085D5E" w14:textId="77777777" w:rsidR="00A64115" w:rsidRDefault="00A64115" w:rsidP="00A64115">
      <w:r>
        <w:rPr>
          <w:rStyle w:val="CommentReference"/>
        </w:rPr>
        <w:annotationRef/>
      </w:r>
      <w:r>
        <w:rPr>
          <w:color w:val="000000"/>
          <w:sz w:val="20"/>
          <w:szCs w:val="20"/>
        </w:rPr>
        <w:t>Affect is another word used to signal a causal relationship. Here, you might rephrase your question to, “What is the relationship between…?”</w:t>
      </w:r>
    </w:p>
  </w:comment>
  <w:comment w:id="72" w:author="Jamie Castle" w:date="2025-03-20T10:41:00Z" w:initials="JC">
    <w:p w14:paraId="3FAF4B2C" w14:textId="77777777" w:rsidR="00265E4C" w:rsidRDefault="00265E4C" w:rsidP="00265E4C">
      <w:r>
        <w:rPr>
          <w:rStyle w:val="CommentReference"/>
        </w:rPr>
        <w:annotationRef/>
      </w:r>
      <w:r>
        <w:rPr>
          <w:color w:val="000000"/>
          <w:sz w:val="20"/>
          <w:szCs w:val="20"/>
        </w:rPr>
        <w:t>Once you narrow your list of research questions, make sure you operationalize all the constructs in each question. I noticed some constructs from your list of questions (for example, SES, academic performance, and sense of belonging) that are missing from your table.</w:t>
      </w:r>
    </w:p>
  </w:comment>
  <w:comment w:id="73" w:author="Jamie Castle" w:date="2025-03-20T10:56:00Z" w:initials="JC">
    <w:p w14:paraId="2E95C5E0" w14:textId="77777777" w:rsidR="00DA6393" w:rsidRDefault="00DA6393" w:rsidP="00DA6393">
      <w:r>
        <w:rPr>
          <w:rStyle w:val="CommentReference"/>
        </w:rPr>
        <w:annotationRef/>
      </w:r>
      <w:r>
        <w:rPr>
          <w:color w:val="000000"/>
          <w:sz w:val="20"/>
          <w:szCs w:val="20"/>
        </w:rPr>
        <w:t>If you’re only including one principal in your study (which you explained later in the paper), you can’t get useful data from surveys. You’re better off conducting a qualitative interview with the principal to learn about his leadership perspectives and practices.</w:t>
      </w:r>
    </w:p>
  </w:comment>
  <w:comment w:id="74" w:author="Jamie Castle" w:date="2025-03-20T10:47:00Z" w:initials="JC">
    <w:p w14:paraId="62AD3E00" w14:textId="5CF9C0CD" w:rsidR="00040C04" w:rsidRDefault="00E54377" w:rsidP="00040C04">
      <w:r>
        <w:rPr>
          <w:rStyle w:val="CommentReference"/>
        </w:rPr>
        <w:annotationRef/>
      </w:r>
      <w:r w:rsidR="00040C04">
        <w:rPr>
          <w:sz w:val="20"/>
          <w:szCs w:val="20"/>
        </w:rPr>
        <w:t>Does this mean you’ll be looking at students’ assessment scores? If so, you’re measuring academic achievement, not school accountability. Accountability typically refers to policies, not outcomes.</w:t>
      </w:r>
    </w:p>
  </w:comment>
  <w:comment w:id="78" w:author="Jamie Castle" w:date="2025-03-20T10:49:00Z" w:initials="JC">
    <w:p w14:paraId="3FD8F35C" w14:textId="77777777" w:rsidR="00ED2B95" w:rsidRDefault="00ED2B95" w:rsidP="00ED2B95">
      <w:r>
        <w:rPr>
          <w:rStyle w:val="CommentReference"/>
        </w:rPr>
        <w:annotationRef/>
      </w:r>
      <w:r>
        <w:rPr>
          <w:color w:val="000000"/>
          <w:sz w:val="20"/>
          <w:szCs w:val="20"/>
        </w:rPr>
        <w:t>If your sample only includes one principal, you’re better off interviewing him (as opposed to having him complete a survey) to collect data related to leadership practices.</w:t>
      </w:r>
    </w:p>
  </w:comment>
  <w:comment w:id="83" w:author="Jamie Castle" w:date="2025-03-20T10:50:00Z" w:initials="JC">
    <w:p w14:paraId="2D9B7A22" w14:textId="77777777" w:rsidR="00001880" w:rsidRDefault="00001880" w:rsidP="00001880">
      <w:r>
        <w:rPr>
          <w:rStyle w:val="CommentReference"/>
        </w:rPr>
        <w:annotationRef/>
      </w:r>
      <w:r>
        <w:rPr>
          <w:color w:val="000000"/>
          <w:sz w:val="20"/>
          <w:szCs w:val="20"/>
        </w:rPr>
        <w:t>APA: Make sure any tables you include in a paper are APA formatted. Here are APA’s table formatting guidelines: https://apastyle.apa.org/style-grammar-guidelines/tables-figures/tables</w:t>
      </w:r>
    </w:p>
  </w:comment>
  <w:comment w:id="85" w:author="Jamie Castle" w:date="2025-03-20T10:52:00Z" w:initials="JC">
    <w:p w14:paraId="07DDD001" w14:textId="77777777" w:rsidR="00D46AF6" w:rsidRDefault="00D46AF6" w:rsidP="00D46AF6">
      <w:r>
        <w:rPr>
          <w:rStyle w:val="CommentReference"/>
        </w:rPr>
        <w:annotationRef/>
      </w:r>
      <w:r>
        <w:rPr>
          <w:color w:val="000000"/>
          <w:sz w:val="20"/>
          <w:szCs w:val="20"/>
        </w:rPr>
        <w:t>These terms are redundant. The professional context where you conduct your research is a place where you believe your chosen problem of practice (POP) exists.</w:t>
      </w:r>
    </w:p>
  </w:comment>
  <w:comment w:id="86" w:author="Jamie Castle" w:date="2025-03-20T10:58:00Z" w:initials="JC">
    <w:p w14:paraId="1FEBA22A" w14:textId="77777777" w:rsidR="000854D9" w:rsidRDefault="000854D9" w:rsidP="000854D9">
      <w:r>
        <w:rPr>
          <w:rStyle w:val="CommentReference"/>
        </w:rPr>
        <w:annotationRef/>
      </w:r>
      <w:r>
        <w:rPr>
          <w:color w:val="000000"/>
          <w:sz w:val="20"/>
          <w:szCs w:val="20"/>
        </w:rPr>
        <w:t>This is a term from the old EdD curriculum that wasn’t removed from the RM I assignments. The term your cohort will use in place of the needs assessment is the Scholarship of Discovery project.</w:t>
      </w:r>
    </w:p>
  </w:comment>
  <w:comment w:id="88" w:author="Jamie Castle" w:date="2025-03-20T10:58:00Z" w:initials="JC">
    <w:p w14:paraId="30CA973C" w14:textId="77777777" w:rsidR="000854D9" w:rsidRDefault="000854D9" w:rsidP="000854D9">
      <w:r>
        <w:rPr>
          <w:rStyle w:val="CommentReference"/>
        </w:rPr>
        <w:annotationRef/>
      </w:r>
      <w:r>
        <w:rPr>
          <w:color w:val="000000"/>
          <w:sz w:val="20"/>
          <w:szCs w:val="20"/>
        </w:rPr>
        <w:t>Here are the APA guidelines for setting up a reference list: https://apastyle.apa.org/style-grammar-guidelines/paper-format/reference-list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351220" w15:done="0"/>
  <w15:commentEx w15:paraId="61049D6C" w15:done="0"/>
  <w15:commentEx w15:paraId="0D9B04EB" w15:done="0"/>
  <w15:commentEx w15:paraId="7262E876" w15:done="0"/>
  <w15:commentEx w15:paraId="2E27CD09" w15:done="0"/>
  <w15:commentEx w15:paraId="7DE2E65F" w15:done="0"/>
  <w15:commentEx w15:paraId="2148321E" w15:done="0"/>
  <w15:commentEx w15:paraId="78573847" w15:done="0"/>
  <w15:commentEx w15:paraId="3F1ED64E" w15:done="0"/>
  <w15:commentEx w15:paraId="656DFE98" w15:done="0"/>
  <w15:commentEx w15:paraId="6803013D" w15:done="0"/>
  <w15:commentEx w15:paraId="068DBBAF" w15:done="0"/>
  <w15:commentEx w15:paraId="7E085D5E" w15:done="0"/>
  <w15:commentEx w15:paraId="3FAF4B2C" w15:done="0"/>
  <w15:commentEx w15:paraId="2E95C5E0" w15:done="0"/>
  <w15:commentEx w15:paraId="62AD3E00" w15:done="0"/>
  <w15:commentEx w15:paraId="3FD8F35C" w15:done="0"/>
  <w15:commentEx w15:paraId="2D9B7A22" w15:done="0"/>
  <w15:commentEx w15:paraId="07DDD001" w15:done="0"/>
  <w15:commentEx w15:paraId="1FEBA22A" w15:done="0"/>
  <w15:commentEx w15:paraId="30CA9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0227FA" w16cex:dateUtc="2025-03-19T20:52:00Z"/>
  <w16cex:commentExtensible w16cex:durableId="2CF617C9" w16cex:dateUtc="2025-03-20T14:09:00Z"/>
  <w16cex:commentExtensible w16cex:durableId="674A737D" w16cex:dateUtc="2025-03-20T14:11:00Z"/>
  <w16cex:commentExtensible w16cex:durableId="651A4704" w16cex:dateUtc="2025-03-20T14:02:00Z"/>
  <w16cex:commentExtensible w16cex:durableId="672A93CF" w16cex:dateUtc="2025-03-20T14:08:00Z"/>
  <w16cex:commentExtensible w16cex:durableId="78836E7E" w16cex:dateUtc="2025-03-19T20:57:00Z"/>
  <w16cex:commentExtensible w16cex:durableId="61F2A284" w16cex:dateUtc="2025-03-20T14:05:00Z"/>
  <w16cex:commentExtensible w16cex:durableId="1D28DF9B" w16cex:dateUtc="2025-03-20T14:05:00Z"/>
  <w16cex:commentExtensible w16cex:durableId="33491F45" w16cex:dateUtc="2025-03-20T14:06:00Z"/>
  <w16cex:commentExtensible w16cex:durableId="632EF37C" w16cex:dateUtc="2025-03-20T14:28:00Z"/>
  <w16cex:commentExtensible w16cex:durableId="20438018" w16cex:dateUtc="2025-03-20T14:33:00Z"/>
  <w16cex:commentExtensible w16cex:durableId="11B6CFFB" w16cex:dateUtc="2025-03-20T14:36:00Z"/>
  <w16cex:commentExtensible w16cex:durableId="6827A140" w16cex:dateUtc="2025-03-20T14:37:00Z"/>
  <w16cex:commentExtensible w16cex:durableId="6B38355E" w16cex:dateUtc="2025-03-20T14:41:00Z"/>
  <w16cex:commentExtensible w16cex:durableId="54573D3E" w16cex:dateUtc="2025-03-20T14:56:00Z"/>
  <w16cex:commentExtensible w16cex:durableId="00A794A5" w16cex:dateUtc="2025-03-20T14:47:00Z"/>
  <w16cex:commentExtensible w16cex:durableId="30476C82" w16cex:dateUtc="2025-03-20T14:49:00Z"/>
  <w16cex:commentExtensible w16cex:durableId="460ACDE5" w16cex:dateUtc="2025-03-20T14:50:00Z"/>
  <w16cex:commentExtensible w16cex:durableId="32665540" w16cex:dateUtc="2025-03-20T14:52:00Z"/>
  <w16cex:commentExtensible w16cex:durableId="7E37564A" w16cex:dateUtc="2025-03-20T14:58:00Z"/>
  <w16cex:commentExtensible w16cex:durableId="77D63DD9" w16cex:dateUtc="2025-03-20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351220" w16cid:durableId="050227FA"/>
  <w16cid:commentId w16cid:paraId="61049D6C" w16cid:durableId="2CF617C9"/>
  <w16cid:commentId w16cid:paraId="0D9B04EB" w16cid:durableId="674A737D"/>
  <w16cid:commentId w16cid:paraId="7262E876" w16cid:durableId="651A4704"/>
  <w16cid:commentId w16cid:paraId="2E27CD09" w16cid:durableId="672A93CF"/>
  <w16cid:commentId w16cid:paraId="7DE2E65F" w16cid:durableId="78836E7E"/>
  <w16cid:commentId w16cid:paraId="2148321E" w16cid:durableId="61F2A284"/>
  <w16cid:commentId w16cid:paraId="78573847" w16cid:durableId="1D28DF9B"/>
  <w16cid:commentId w16cid:paraId="3F1ED64E" w16cid:durableId="33491F45"/>
  <w16cid:commentId w16cid:paraId="656DFE98" w16cid:durableId="632EF37C"/>
  <w16cid:commentId w16cid:paraId="6803013D" w16cid:durableId="20438018"/>
  <w16cid:commentId w16cid:paraId="068DBBAF" w16cid:durableId="11B6CFFB"/>
  <w16cid:commentId w16cid:paraId="7E085D5E" w16cid:durableId="6827A140"/>
  <w16cid:commentId w16cid:paraId="3FAF4B2C" w16cid:durableId="6B38355E"/>
  <w16cid:commentId w16cid:paraId="2E95C5E0" w16cid:durableId="54573D3E"/>
  <w16cid:commentId w16cid:paraId="62AD3E00" w16cid:durableId="00A794A5"/>
  <w16cid:commentId w16cid:paraId="3FD8F35C" w16cid:durableId="30476C82"/>
  <w16cid:commentId w16cid:paraId="2D9B7A22" w16cid:durableId="460ACDE5"/>
  <w16cid:commentId w16cid:paraId="07DDD001" w16cid:durableId="32665540"/>
  <w16cid:commentId w16cid:paraId="1FEBA22A" w16cid:durableId="7E37564A"/>
  <w16cid:commentId w16cid:paraId="30CA973C" w16cid:durableId="77D63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68C32" w14:textId="77777777" w:rsidR="005F7DF8" w:rsidRDefault="005F7DF8" w:rsidP="00B565AF">
      <w:pPr>
        <w:spacing w:after="0" w:line="240" w:lineRule="auto"/>
      </w:pPr>
      <w:r>
        <w:separator/>
      </w:r>
    </w:p>
  </w:endnote>
  <w:endnote w:type="continuationSeparator" w:id="0">
    <w:p w14:paraId="3F1DAB4C" w14:textId="77777777" w:rsidR="005F7DF8" w:rsidRDefault="005F7DF8" w:rsidP="00B5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1E36E" w14:textId="77777777" w:rsidR="005F7DF8" w:rsidRDefault="005F7DF8" w:rsidP="00B565AF">
      <w:pPr>
        <w:spacing w:after="0" w:line="240" w:lineRule="auto"/>
      </w:pPr>
      <w:r>
        <w:separator/>
      </w:r>
    </w:p>
  </w:footnote>
  <w:footnote w:type="continuationSeparator" w:id="0">
    <w:p w14:paraId="4C28B7D8" w14:textId="77777777" w:rsidR="005F7DF8" w:rsidRDefault="005F7DF8" w:rsidP="00B56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644369"/>
      <w:docPartObj>
        <w:docPartGallery w:val="Page Numbers (Top of Page)"/>
        <w:docPartUnique/>
      </w:docPartObj>
    </w:sdtPr>
    <w:sdtEndPr>
      <w:rPr>
        <w:noProof/>
      </w:rPr>
    </w:sdtEndPr>
    <w:sdtContent>
      <w:p w14:paraId="66D2C464" w14:textId="5E79F4B5" w:rsidR="00B565AF" w:rsidRDefault="00B56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275ED9" w14:textId="77777777" w:rsidR="00B565AF" w:rsidRDefault="00B56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159"/>
    <w:multiLevelType w:val="hybridMultilevel"/>
    <w:tmpl w:val="175ECB10"/>
    <w:lvl w:ilvl="0" w:tplc="B8564D0C">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322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 Castle">
    <w15:presenceInfo w15:providerId="AD" w15:userId="S::jcastl15@jh.edu::ca00ad7a-f8eb-4d78-aa62-b1879b008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53"/>
    <w:rsid w:val="0000143B"/>
    <w:rsid w:val="00001880"/>
    <w:rsid w:val="000172BB"/>
    <w:rsid w:val="000206FF"/>
    <w:rsid w:val="00034389"/>
    <w:rsid w:val="00040C04"/>
    <w:rsid w:val="00045D46"/>
    <w:rsid w:val="00067B30"/>
    <w:rsid w:val="00071732"/>
    <w:rsid w:val="000854D9"/>
    <w:rsid w:val="00093A9E"/>
    <w:rsid w:val="000A168B"/>
    <w:rsid w:val="000A1A53"/>
    <w:rsid w:val="000B088A"/>
    <w:rsid w:val="000E4205"/>
    <w:rsid w:val="000E725D"/>
    <w:rsid w:val="00120955"/>
    <w:rsid w:val="001240FD"/>
    <w:rsid w:val="00137578"/>
    <w:rsid w:val="00157700"/>
    <w:rsid w:val="00175BE3"/>
    <w:rsid w:val="00182118"/>
    <w:rsid w:val="00182694"/>
    <w:rsid w:val="00184E11"/>
    <w:rsid w:val="00190B8D"/>
    <w:rsid w:val="001A18C4"/>
    <w:rsid w:val="001A2D7D"/>
    <w:rsid w:val="001B1F5B"/>
    <w:rsid w:val="001B61F0"/>
    <w:rsid w:val="001B6569"/>
    <w:rsid w:val="001C3236"/>
    <w:rsid w:val="001C4458"/>
    <w:rsid w:val="001D56E2"/>
    <w:rsid w:val="001E5A78"/>
    <w:rsid w:val="00201263"/>
    <w:rsid w:val="00215631"/>
    <w:rsid w:val="00232EE1"/>
    <w:rsid w:val="002561F1"/>
    <w:rsid w:val="00265E4C"/>
    <w:rsid w:val="002774B0"/>
    <w:rsid w:val="00280EB1"/>
    <w:rsid w:val="00287F79"/>
    <w:rsid w:val="002961B2"/>
    <w:rsid w:val="0029796B"/>
    <w:rsid w:val="002D11D5"/>
    <w:rsid w:val="002E04BF"/>
    <w:rsid w:val="002E4A16"/>
    <w:rsid w:val="003101FD"/>
    <w:rsid w:val="00313092"/>
    <w:rsid w:val="00332FF5"/>
    <w:rsid w:val="0033365E"/>
    <w:rsid w:val="0033411C"/>
    <w:rsid w:val="00334F39"/>
    <w:rsid w:val="0034231C"/>
    <w:rsid w:val="003453FF"/>
    <w:rsid w:val="00352830"/>
    <w:rsid w:val="00354281"/>
    <w:rsid w:val="003950E7"/>
    <w:rsid w:val="003C2070"/>
    <w:rsid w:val="003D5EFD"/>
    <w:rsid w:val="00401B16"/>
    <w:rsid w:val="00431070"/>
    <w:rsid w:val="00432BBE"/>
    <w:rsid w:val="004348A1"/>
    <w:rsid w:val="00437C66"/>
    <w:rsid w:val="00440878"/>
    <w:rsid w:val="00441FE5"/>
    <w:rsid w:val="0045501D"/>
    <w:rsid w:val="004876E2"/>
    <w:rsid w:val="004B0EA7"/>
    <w:rsid w:val="004C1AE5"/>
    <w:rsid w:val="004D2076"/>
    <w:rsid w:val="004D2BD4"/>
    <w:rsid w:val="004E1B92"/>
    <w:rsid w:val="004F4508"/>
    <w:rsid w:val="00501439"/>
    <w:rsid w:val="00530727"/>
    <w:rsid w:val="00546AFD"/>
    <w:rsid w:val="00552C97"/>
    <w:rsid w:val="00560945"/>
    <w:rsid w:val="00571421"/>
    <w:rsid w:val="005A3CFD"/>
    <w:rsid w:val="005B2293"/>
    <w:rsid w:val="005F7DF8"/>
    <w:rsid w:val="00600263"/>
    <w:rsid w:val="00613F58"/>
    <w:rsid w:val="00631BFA"/>
    <w:rsid w:val="0064066D"/>
    <w:rsid w:val="006534C8"/>
    <w:rsid w:val="00663FE5"/>
    <w:rsid w:val="00693F9A"/>
    <w:rsid w:val="006A59E9"/>
    <w:rsid w:val="006B3ED7"/>
    <w:rsid w:val="006E51FB"/>
    <w:rsid w:val="00727362"/>
    <w:rsid w:val="007377E0"/>
    <w:rsid w:val="00745E4E"/>
    <w:rsid w:val="0075224F"/>
    <w:rsid w:val="00757115"/>
    <w:rsid w:val="007655AA"/>
    <w:rsid w:val="00767A2C"/>
    <w:rsid w:val="00781DBF"/>
    <w:rsid w:val="007858E3"/>
    <w:rsid w:val="00796A10"/>
    <w:rsid w:val="007C7C9F"/>
    <w:rsid w:val="007D0BE3"/>
    <w:rsid w:val="007D775D"/>
    <w:rsid w:val="0080515A"/>
    <w:rsid w:val="008116B9"/>
    <w:rsid w:val="00820B04"/>
    <w:rsid w:val="00846169"/>
    <w:rsid w:val="00846768"/>
    <w:rsid w:val="00851009"/>
    <w:rsid w:val="008637F4"/>
    <w:rsid w:val="00866E4F"/>
    <w:rsid w:val="00876E7A"/>
    <w:rsid w:val="00880228"/>
    <w:rsid w:val="008B2762"/>
    <w:rsid w:val="008B65AE"/>
    <w:rsid w:val="008C76F2"/>
    <w:rsid w:val="008F1E5B"/>
    <w:rsid w:val="00903760"/>
    <w:rsid w:val="009732FA"/>
    <w:rsid w:val="00997211"/>
    <w:rsid w:val="009A3293"/>
    <w:rsid w:val="009A5A04"/>
    <w:rsid w:val="009D2545"/>
    <w:rsid w:val="009D3BE8"/>
    <w:rsid w:val="009E5C7F"/>
    <w:rsid w:val="00A03192"/>
    <w:rsid w:val="00A17229"/>
    <w:rsid w:val="00A40DCF"/>
    <w:rsid w:val="00A62579"/>
    <w:rsid w:val="00A64115"/>
    <w:rsid w:val="00A64C87"/>
    <w:rsid w:val="00A73E78"/>
    <w:rsid w:val="00A75D94"/>
    <w:rsid w:val="00A7638D"/>
    <w:rsid w:val="00A85334"/>
    <w:rsid w:val="00A95441"/>
    <w:rsid w:val="00A95A3B"/>
    <w:rsid w:val="00A969A8"/>
    <w:rsid w:val="00A9741B"/>
    <w:rsid w:val="00AB2DC5"/>
    <w:rsid w:val="00AC7BD1"/>
    <w:rsid w:val="00B02F61"/>
    <w:rsid w:val="00B45282"/>
    <w:rsid w:val="00B53914"/>
    <w:rsid w:val="00B565AF"/>
    <w:rsid w:val="00B62B72"/>
    <w:rsid w:val="00B727A5"/>
    <w:rsid w:val="00B76A16"/>
    <w:rsid w:val="00B825AF"/>
    <w:rsid w:val="00B95536"/>
    <w:rsid w:val="00BA014C"/>
    <w:rsid w:val="00BB2B31"/>
    <w:rsid w:val="00BB6394"/>
    <w:rsid w:val="00BC0390"/>
    <w:rsid w:val="00BD69AD"/>
    <w:rsid w:val="00BE769E"/>
    <w:rsid w:val="00BF5664"/>
    <w:rsid w:val="00C23A03"/>
    <w:rsid w:val="00C23E2E"/>
    <w:rsid w:val="00C36AC2"/>
    <w:rsid w:val="00C45032"/>
    <w:rsid w:val="00C51848"/>
    <w:rsid w:val="00C748A6"/>
    <w:rsid w:val="00CB16A3"/>
    <w:rsid w:val="00CB6B89"/>
    <w:rsid w:val="00CC242B"/>
    <w:rsid w:val="00CD44C6"/>
    <w:rsid w:val="00CF007A"/>
    <w:rsid w:val="00CF4B04"/>
    <w:rsid w:val="00D02F73"/>
    <w:rsid w:val="00D1567E"/>
    <w:rsid w:val="00D23045"/>
    <w:rsid w:val="00D46AF6"/>
    <w:rsid w:val="00D724F3"/>
    <w:rsid w:val="00D75985"/>
    <w:rsid w:val="00DA6393"/>
    <w:rsid w:val="00DC4AA3"/>
    <w:rsid w:val="00DF1B53"/>
    <w:rsid w:val="00DF62F2"/>
    <w:rsid w:val="00DF66DA"/>
    <w:rsid w:val="00E0471B"/>
    <w:rsid w:val="00E1377B"/>
    <w:rsid w:val="00E350C2"/>
    <w:rsid w:val="00E54377"/>
    <w:rsid w:val="00E544E3"/>
    <w:rsid w:val="00E57829"/>
    <w:rsid w:val="00E66474"/>
    <w:rsid w:val="00E8095E"/>
    <w:rsid w:val="00E94B6F"/>
    <w:rsid w:val="00E97A12"/>
    <w:rsid w:val="00EB422C"/>
    <w:rsid w:val="00EB4CD9"/>
    <w:rsid w:val="00EB7D55"/>
    <w:rsid w:val="00EC1862"/>
    <w:rsid w:val="00EC2F6F"/>
    <w:rsid w:val="00ED2B95"/>
    <w:rsid w:val="00EE1195"/>
    <w:rsid w:val="00F0067F"/>
    <w:rsid w:val="00F018FA"/>
    <w:rsid w:val="00F07370"/>
    <w:rsid w:val="00F261BA"/>
    <w:rsid w:val="00F50E38"/>
    <w:rsid w:val="00F56B03"/>
    <w:rsid w:val="00FB01C0"/>
    <w:rsid w:val="00FB615F"/>
    <w:rsid w:val="702AD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72B8"/>
  <w15:chartTrackingRefBased/>
  <w15:docId w15:val="{BC0FFE85-EF01-4528-B513-D24C1159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B53"/>
    <w:rPr>
      <w:rFonts w:eastAsiaTheme="majorEastAsia" w:cstheme="majorBidi"/>
      <w:color w:val="272727" w:themeColor="text1" w:themeTint="D8"/>
    </w:rPr>
  </w:style>
  <w:style w:type="paragraph" w:styleId="Title">
    <w:name w:val="Title"/>
    <w:basedOn w:val="Normal"/>
    <w:next w:val="Normal"/>
    <w:link w:val="TitleChar"/>
    <w:uiPriority w:val="10"/>
    <w:qFormat/>
    <w:rsid w:val="00DF1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B53"/>
    <w:pPr>
      <w:spacing w:before="160"/>
      <w:jc w:val="center"/>
    </w:pPr>
    <w:rPr>
      <w:i/>
      <w:iCs/>
      <w:color w:val="404040" w:themeColor="text1" w:themeTint="BF"/>
    </w:rPr>
  </w:style>
  <w:style w:type="character" w:customStyle="1" w:styleId="QuoteChar">
    <w:name w:val="Quote Char"/>
    <w:basedOn w:val="DefaultParagraphFont"/>
    <w:link w:val="Quote"/>
    <w:uiPriority w:val="29"/>
    <w:rsid w:val="00DF1B53"/>
    <w:rPr>
      <w:i/>
      <w:iCs/>
      <w:color w:val="404040" w:themeColor="text1" w:themeTint="BF"/>
    </w:rPr>
  </w:style>
  <w:style w:type="paragraph" w:styleId="ListParagraph">
    <w:name w:val="List Paragraph"/>
    <w:basedOn w:val="Normal"/>
    <w:uiPriority w:val="34"/>
    <w:qFormat/>
    <w:rsid w:val="00DF1B53"/>
    <w:pPr>
      <w:ind w:left="720"/>
      <w:contextualSpacing/>
    </w:pPr>
  </w:style>
  <w:style w:type="character" w:styleId="IntenseEmphasis">
    <w:name w:val="Intense Emphasis"/>
    <w:basedOn w:val="DefaultParagraphFont"/>
    <w:uiPriority w:val="21"/>
    <w:qFormat/>
    <w:rsid w:val="00DF1B53"/>
    <w:rPr>
      <w:i/>
      <w:iCs/>
      <w:color w:val="0F4761" w:themeColor="accent1" w:themeShade="BF"/>
    </w:rPr>
  </w:style>
  <w:style w:type="paragraph" w:styleId="IntenseQuote">
    <w:name w:val="Intense Quote"/>
    <w:basedOn w:val="Normal"/>
    <w:next w:val="Normal"/>
    <w:link w:val="IntenseQuoteChar"/>
    <w:uiPriority w:val="30"/>
    <w:qFormat/>
    <w:rsid w:val="00DF1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B53"/>
    <w:rPr>
      <w:i/>
      <w:iCs/>
      <w:color w:val="0F4761" w:themeColor="accent1" w:themeShade="BF"/>
    </w:rPr>
  </w:style>
  <w:style w:type="character" w:styleId="IntenseReference">
    <w:name w:val="Intense Reference"/>
    <w:basedOn w:val="DefaultParagraphFont"/>
    <w:uiPriority w:val="32"/>
    <w:qFormat/>
    <w:rsid w:val="00DF1B53"/>
    <w:rPr>
      <w:b/>
      <w:bCs/>
      <w:smallCaps/>
      <w:color w:val="0F4761" w:themeColor="accent1" w:themeShade="BF"/>
      <w:spacing w:val="5"/>
    </w:rPr>
  </w:style>
  <w:style w:type="paragraph" w:styleId="Bibliography">
    <w:name w:val="Bibliography"/>
    <w:basedOn w:val="Normal"/>
    <w:next w:val="Normal"/>
    <w:uiPriority w:val="37"/>
    <w:unhideWhenUsed/>
    <w:rsid w:val="00437C66"/>
  </w:style>
  <w:style w:type="table" w:styleId="PlainTable1">
    <w:name w:val="Plain Table 1"/>
    <w:basedOn w:val="TableNormal"/>
    <w:uiPriority w:val="41"/>
    <w:rsid w:val="00F50E38"/>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5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5AF"/>
  </w:style>
  <w:style w:type="paragraph" w:styleId="Footer">
    <w:name w:val="footer"/>
    <w:basedOn w:val="Normal"/>
    <w:link w:val="FooterChar"/>
    <w:uiPriority w:val="99"/>
    <w:unhideWhenUsed/>
    <w:rsid w:val="00B5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AF"/>
  </w:style>
  <w:style w:type="paragraph" w:styleId="Revision">
    <w:name w:val="Revision"/>
    <w:hidden/>
    <w:uiPriority w:val="99"/>
    <w:semiHidden/>
    <w:rsid w:val="00034389"/>
    <w:pPr>
      <w:spacing w:after="0" w:line="240" w:lineRule="auto"/>
    </w:pPr>
  </w:style>
  <w:style w:type="character" w:styleId="CommentReference">
    <w:name w:val="annotation reference"/>
    <w:basedOn w:val="DefaultParagraphFont"/>
    <w:uiPriority w:val="99"/>
    <w:semiHidden/>
    <w:unhideWhenUsed/>
    <w:rsid w:val="00DF62F2"/>
    <w:rPr>
      <w:sz w:val="16"/>
      <w:szCs w:val="16"/>
    </w:rPr>
  </w:style>
  <w:style w:type="paragraph" w:styleId="CommentText">
    <w:name w:val="annotation text"/>
    <w:basedOn w:val="Normal"/>
    <w:link w:val="CommentTextChar"/>
    <w:uiPriority w:val="99"/>
    <w:semiHidden/>
    <w:unhideWhenUsed/>
    <w:rsid w:val="00DF62F2"/>
    <w:pPr>
      <w:spacing w:line="240" w:lineRule="auto"/>
    </w:pPr>
    <w:rPr>
      <w:sz w:val="20"/>
      <w:szCs w:val="20"/>
    </w:rPr>
  </w:style>
  <w:style w:type="character" w:customStyle="1" w:styleId="CommentTextChar">
    <w:name w:val="Comment Text Char"/>
    <w:basedOn w:val="DefaultParagraphFont"/>
    <w:link w:val="CommentText"/>
    <w:uiPriority w:val="99"/>
    <w:semiHidden/>
    <w:rsid w:val="00DF62F2"/>
    <w:rPr>
      <w:sz w:val="20"/>
      <w:szCs w:val="20"/>
    </w:rPr>
  </w:style>
  <w:style w:type="paragraph" w:styleId="CommentSubject">
    <w:name w:val="annotation subject"/>
    <w:basedOn w:val="CommentText"/>
    <w:next w:val="CommentText"/>
    <w:link w:val="CommentSubjectChar"/>
    <w:uiPriority w:val="99"/>
    <w:semiHidden/>
    <w:unhideWhenUsed/>
    <w:rsid w:val="00DF62F2"/>
    <w:rPr>
      <w:b/>
      <w:bCs/>
    </w:rPr>
  </w:style>
  <w:style w:type="character" w:customStyle="1" w:styleId="CommentSubjectChar">
    <w:name w:val="Comment Subject Char"/>
    <w:basedOn w:val="CommentTextChar"/>
    <w:link w:val="CommentSubject"/>
    <w:uiPriority w:val="99"/>
    <w:semiHidden/>
    <w:rsid w:val="00DF62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7012</Words>
  <Characters>39971</Characters>
  <Application>Microsoft Office Word</Application>
  <DocSecurity>0</DocSecurity>
  <Lines>333</Lines>
  <Paragraphs>93</Paragraphs>
  <ScaleCrop>false</ScaleCrop>
  <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Jamie Castle</cp:lastModifiedBy>
  <cp:revision>214</cp:revision>
  <dcterms:created xsi:type="dcterms:W3CDTF">2025-03-08T20:58:00Z</dcterms:created>
  <dcterms:modified xsi:type="dcterms:W3CDTF">2025-03-20T15:09:00Z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id="NReNd5i9"/&gt;&lt;style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